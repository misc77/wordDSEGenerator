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53809B18" w:rsidR="00854AB3" w:rsidRPr="002563DB" w:rsidRDefault="0099366C" w:rsidP="00CA4D94">
            <w:pPr>
              <w:jc w:val="center"/>
              <w:rPr>
                <w:rFonts w:asciiTheme="majorHAnsi" w:hAnsiTheme="majorHAnsi"/>
                <w:b/>
                <w:sz w:val="32"/>
                <w:szCs w:val="32"/>
              </w:rPr>
            </w:pPr>
            <w:r>
              <w:rPr>
                <w:rFonts w:asciiTheme="majorHAnsi" w:hAnsiTheme="majorHAnsi"/>
                <w:b/>
                <w:sz w:val="32"/>
                <w:szCs w:val="32"/>
              </w:rPr>
              <w:t>2.0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proofErr w:type="spellStart"/>
                  <w:r>
                    <w:rPr>
                      <w:rFonts w:asciiTheme="majorHAnsi" w:hAnsiTheme="majorHAnsi"/>
                    </w:rPr>
                    <w:t>Teststrasse</w:t>
                  </w:r>
                  <w:proofErr w:type="spellEnd"/>
                  <w:r>
                    <w:rPr>
                      <w:rFonts w:asciiTheme="majorHAnsi" w:hAnsiTheme="majorHAnsi"/>
                    </w:rPr>
                    <w:t xml:space="preserv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Verarbeitung personenbezogener Daten durch eine Behörde oder </w:t>
            </w:r>
            <w:proofErr w:type="spellStart"/>
            <w:r w:rsidRPr="002563DB">
              <w:rPr>
                <w:rFonts w:asciiTheme="majorHAnsi" w:hAnsiTheme="majorHAnsi"/>
                <w:bCs/>
                <w:i/>
                <w:color w:val="C00000"/>
              </w:rPr>
              <w:t>öffentl</w:t>
            </w:r>
            <w:proofErr w:type="spellEnd"/>
            <w:r w:rsidRPr="002563DB">
              <w:rPr>
                <w:rFonts w:asciiTheme="majorHAnsi" w:hAnsiTheme="majorHAnsi"/>
                <w:bCs/>
                <w:i/>
                <w:color w:val="C00000"/>
              </w:rPr>
              <w:t>.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 xml:space="preserve">Externer </w:t>
            </w:r>
            <w:proofErr w:type="spellStart"/>
            <w:r w:rsidRPr="002563DB">
              <w:rPr>
                <w:rFonts w:asciiTheme="majorHAnsi" w:hAnsiTheme="majorHAnsi"/>
                <w:b/>
              </w:rPr>
              <w:t>Hostinganbieter</w:t>
            </w:r>
            <w:proofErr w:type="spellEnd"/>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 xml:space="preserve">Fast alle Webseiten werden extern bei einem </w:t>
            </w:r>
            <w:proofErr w:type="spellStart"/>
            <w:r w:rsidRPr="002563DB">
              <w:rPr>
                <w:rFonts w:asciiTheme="majorHAnsi" w:eastAsiaTheme="minorEastAsia" w:hAnsiTheme="majorHAnsi" w:cstheme="minorBidi"/>
                <w:bCs/>
                <w:i/>
                <w:color w:val="C00000"/>
              </w:rPr>
              <w:t>Hostinganbieter</w:t>
            </w:r>
            <w:proofErr w:type="spellEnd"/>
            <w:r w:rsidRPr="002563DB">
              <w:rPr>
                <w:rFonts w:asciiTheme="majorHAnsi" w:eastAsiaTheme="minorEastAsia" w:hAnsiTheme="majorHAnsi" w:cstheme="minorBidi"/>
                <w:bCs/>
                <w:i/>
                <w:color w:val="C00000"/>
              </w:rPr>
              <w:t>/-agentur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Bitte benennen Sie den </w:t>
            </w:r>
            <w:proofErr w:type="spellStart"/>
            <w:r w:rsidRPr="002563DB">
              <w:rPr>
                <w:rFonts w:asciiTheme="majorHAnsi" w:hAnsiTheme="majorHAnsi"/>
              </w:rPr>
              <w:t>Hostingdienstleister</w:t>
            </w:r>
            <w:proofErr w:type="spellEnd"/>
            <w:r w:rsidRPr="002563DB">
              <w:rPr>
                <w:rFonts w:asciiTheme="majorHAnsi" w:hAnsiTheme="majorHAnsi"/>
              </w:rPr>
              <w:t>:</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11F6B999" w:rsidR="002563DB" w:rsidRPr="00791305" w:rsidRDefault="00F645B5" w:rsidP="00CA4D94">
            <w:pPr>
              <w:tabs>
                <w:tab w:val="center" w:pos="4536"/>
                <w:tab w:val="right" w:pos="9072"/>
              </w:tabs>
              <w:rPr>
                <w:rFonts w:asciiTheme="majorHAnsi" w:hAnsiTheme="majorHAnsi"/>
                <w:highlight w:val="yellow"/>
                <w:rPrChange w:id="0" w:author="Michael Schneider" w:date="2018-08-19T14:15:00Z">
                  <w:rPr>
                    <w:rFonts w:asciiTheme="majorHAnsi" w:hAnsiTheme="majorHAnsi"/>
                  </w:rPr>
                </w:rPrChange>
              </w:rPr>
            </w:pPr>
            <w:sdt>
              <w:sdtPr>
                <w:rPr>
                  <w:rFonts w:asciiTheme="majorHAnsi" w:hAnsiTheme="majorHAnsi"/>
                </w:rPr>
                <w:id w:val="-1039210067"/>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1" w:author="Michael Schneider" w:date="2018-08-19T14:15:00Z">
                  <w:rPr>
                    <w:rStyle w:val="ts-muster-content"/>
                    <w:rFonts w:asciiTheme="majorHAnsi" w:hAnsiTheme="majorHAnsi"/>
                  </w:rPr>
                </w:rPrChange>
              </w:rPr>
              <w:t>Bestandsdaten</w:t>
            </w:r>
            <w:r w:rsidR="0001720D" w:rsidRPr="00791305">
              <w:rPr>
                <w:rStyle w:val="ts-muster-content"/>
                <w:rFonts w:asciiTheme="majorHAnsi" w:hAnsiTheme="majorHAnsi"/>
                <w:highlight w:val="yellow"/>
                <w:rPrChange w:id="2" w:author="Michael Schneider" w:date="2018-08-19T14:15:00Z">
                  <w:rPr>
                    <w:rStyle w:val="ts-muster-content"/>
                    <w:rFonts w:asciiTheme="majorHAnsi" w:hAnsiTheme="majorHAnsi"/>
                  </w:rPr>
                </w:rPrChange>
              </w:rPr>
              <w:t xml:space="preserve"> </w:t>
            </w:r>
            <w:r w:rsidR="00021000" w:rsidRPr="00791305">
              <w:rPr>
                <w:rStyle w:val="ts-muster-content"/>
                <w:rFonts w:asciiTheme="majorHAnsi" w:hAnsiTheme="majorHAnsi"/>
                <w:highlight w:val="yellow"/>
                <w:rPrChange w:id="3" w:author="Michael Schneider" w:date="2018-08-19T14:15:00Z">
                  <w:rPr>
                    <w:rStyle w:val="ts-muster-content"/>
                    <w:rFonts w:asciiTheme="majorHAnsi" w:hAnsiTheme="majorHAnsi"/>
                  </w:rPr>
                </w:rPrChange>
              </w:rPr>
              <w:t>(z. B. Namen, Adressen)</w:t>
            </w:r>
          </w:p>
          <w:p w14:paraId="5924A024" w14:textId="4202D9D8" w:rsidR="002563DB" w:rsidRPr="00791305" w:rsidRDefault="00F645B5" w:rsidP="00CA4D94">
            <w:pPr>
              <w:tabs>
                <w:tab w:val="center" w:pos="4536"/>
                <w:tab w:val="right" w:pos="9072"/>
              </w:tabs>
              <w:rPr>
                <w:rFonts w:asciiTheme="majorHAnsi" w:hAnsiTheme="majorHAnsi"/>
                <w:highlight w:val="yellow"/>
                <w:rPrChange w:id="4" w:author="Michael Schneider" w:date="2018-08-19T14:15:00Z">
                  <w:rPr>
                    <w:rFonts w:asciiTheme="majorHAnsi" w:hAnsiTheme="majorHAnsi"/>
                  </w:rPr>
                </w:rPrChange>
              </w:rPr>
            </w:pPr>
            <w:sdt>
              <w:sdtPr>
                <w:rPr>
                  <w:rFonts w:asciiTheme="majorHAnsi" w:hAnsiTheme="majorHAnsi"/>
                  <w:highlight w:val="yellow"/>
                </w:rPr>
                <w:id w:val="270594893"/>
                <w14:checkbox>
                  <w14:checked w14:val="1"/>
                  <w14:checkedState w14:val="2612" w14:font="MS Gothic"/>
                  <w14:uncheckedState w14:val="2610" w14:font="MS Gothic"/>
                </w14:checkbox>
              </w:sdtPr>
              <w:sdtContent>
                <w:r w:rsidR="00C35E27" w:rsidRPr="00791305">
                  <w:rPr>
                    <w:rFonts w:ascii="MS Gothic" w:eastAsia="MS Gothic" w:hAnsi="MS Gothic"/>
                    <w:highlight w:val="yellow"/>
                    <w:rPrChange w:id="5" w:author="Michael Schneider" w:date="2018-08-19T14:15:00Z">
                      <w:rPr>
                        <w:rFonts w:ascii="MS Gothic" w:eastAsia="MS Gothic" w:hAnsi="MS Gothic"/>
                      </w:rPr>
                    </w:rPrChange>
                  </w:rPr>
                  <w:t>☒</w:t>
                </w:r>
              </w:sdtContent>
            </w:sdt>
            <w:r w:rsidR="002563DB" w:rsidRPr="00791305">
              <w:rPr>
                <w:rFonts w:asciiTheme="majorHAnsi" w:hAnsiTheme="majorHAnsi"/>
                <w:highlight w:val="yellow"/>
                <w:rPrChange w:id="6"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7" w:author="Michael Schneider" w:date="2018-08-19T14:15:00Z">
                  <w:rPr>
                    <w:rStyle w:val="ts-muster-content"/>
                    <w:rFonts w:asciiTheme="majorHAnsi" w:hAnsiTheme="majorHAnsi"/>
                  </w:rPr>
                </w:rPrChange>
              </w:rPr>
              <w:t>Kontaktdaten</w:t>
            </w:r>
            <w:ins w:id="8" w:author="Michael Schneider" w:date="2018-08-19T13:50:00Z">
              <w:r w:rsidR="00021000" w:rsidRPr="00791305">
                <w:rPr>
                  <w:rStyle w:val="ts-muster-content"/>
                  <w:rFonts w:asciiTheme="majorHAnsi" w:hAnsiTheme="majorHAnsi"/>
                  <w:highlight w:val="yellow"/>
                  <w:rPrChange w:id="9" w:author="Michael Schneider" w:date="2018-08-19T14:15:00Z">
                    <w:rPr>
                      <w:rStyle w:val="ts-muster-content"/>
                      <w:rFonts w:asciiTheme="majorHAnsi" w:hAnsiTheme="majorHAnsi"/>
                    </w:rPr>
                  </w:rPrChange>
                </w:rPr>
                <w:t xml:space="preserve"> (z. B. E-Mail-Adressen, Telefonnummern, Faxnummern, postalische Anschrift)</w:t>
              </w:r>
            </w:ins>
          </w:p>
          <w:p w14:paraId="6D206642" w14:textId="668A2A82" w:rsidR="002563DB" w:rsidRPr="002563DB" w:rsidRDefault="00F645B5"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1"/>
                  <w14:checkedState w14:val="2612" w14:font="MS Gothic"/>
                  <w14:uncheckedState w14:val="2610" w14:font="MS Gothic"/>
                </w14:checkbox>
              </w:sdtPr>
              <w:sdtContent>
                <w:r w:rsidR="00C35E27" w:rsidRPr="00791305">
                  <w:rPr>
                    <w:rFonts w:ascii="MS Gothic" w:eastAsia="MS Gothic" w:hAnsi="MS Gothic"/>
                    <w:highlight w:val="yellow"/>
                    <w:rPrChange w:id="10" w:author="Michael Schneider" w:date="2018-08-19T14:15:00Z">
                      <w:rPr>
                        <w:rFonts w:ascii="MS Gothic" w:eastAsia="MS Gothic" w:hAnsi="MS Gothic"/>
                      </w:rPr>
                    </w:rPrChange>
                  </w:rPr>
                  <w:t>☒</w:t>
                </w:r>
              </w:sdtContent>
            </w:sdt>
            <w:r w:rsidR="002563DB" w:rsidRPr="00791305">
              <w:rPr>
                <w:rFonts w:asciiTheme="majorHAnsi" w:hAnsiTheme="majorHAnsi"/>
                <w:highlight w:val="yellow"/>
                <w:rPrChange w:id="11"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12" w:author="Michael Schneider" w:date="2018-08-19T14:15:00Z">
                  <w:rPr>
                    <w:rStyle w:val="ts-muster-content"/>
                    <w:rFonts w:asciiTheme="majorHAnsi" w:hAnsiTheme="majorHAnsi"/>
                  </w:rPr>
                </w:rPrChange>
              </w:rPr>
              <w:t>Inhaltsdaten</w:t>
            </w:r>
            <w:ins w:id="13" w:author="Michael Schneider" w:date="2018-08-19T13:50:00Z">
              <w:r w:rsidR="00021000" w:rsidRPr="00791305">
                <w:rPr>
                  <w:rStyle w:val="ts-muster-content"/>
                  <w:rFonts w:asciiTheme="majorHAnsi" w:hAnsiTheme="majorHAnsi"/>
                  <w:highlight w:val="yellow"/>
                  <w:rPrChange w:id="14" w:author="Michael Schneider" w:date="2018-08-19T14:15:00Z">
                    <w:rPr>
                      <w:rStyle w:val="ts-muster-content"/>
                      <w:rFonts w:asciiTheme="majorHAnsi" w:hAnsiTheme="majorHAnsi"/>
                    </w:rPr>
                  </w:rPrChange>
                </w:rPr>
                <w:t xml:space="preserve"> (z. B. Kommentare, Texteingaben, Fotos, Videos)</w:t>
              </w:r>
            </w:ins>
          </w:p>
          <w:p w14:paraId="0EFFE25F" w14:textId="5D8DAF0B"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15" w:author="Michael Schneider" w:date="2018-08-19T13:50:00Z">
              <w:r w:rsidR="00021000">
                <w:rPr>
                  <w:rStyle w:val="ts-muster-content"/>
                  <w:rFonts w:asciiTheme="majorHAnsi" w:hAnsiTheme="majorHAnsi"/>
                </w:rPr>
                <w:t xml:space="preserve"> </w:t>
              </w:r>
            </w:ins>
          </w:p>
          <w:p w14:paraId="099C1BAD" w14:textId="238A24FC" w:rsidR="002563DB" w:rsidRPr="00791305" w:rsidRDefault="00F645B5" w:rsidP="00CA4D94">
            <w:pPr>
              <w:tabs>
                <w:tab w:val="center" w:pos="4536"/>
                <w:tab w:val="right" w:pos="9072"/>
              </w:tabs>
              <w:rPr>
                <w:rFonts w:asciiTheme="majorHAnsi" w:hAnsiTheme="majorHAnsi"/>
                <w:highlight w:val="yellow"/>
                <w:rPrChange w:id="16" w:author="Michael Schneider" w:date="2018-08-19T14:15:00Z">
                  <w:rPr>
                    <w:rFonts w:asciiTheme="majorHAnsi" w:hAnsiTheme="majorHAnsi"/>
                  </w:rPr>
                </w:rPrChange>
              </w:rPr>
            </w:pPr>
            <w:sdt>
              <w:sdtPr>
                <w:rPr>
                  <w:rFonts w:asciiTheme="majorHAnsi" w:hAnsiTheme="majorHAnsi"/>
                </w:rPr>
                <w:id w:val="154932850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17" w:author="Michael Schneider" w:date="2018-08-19T14:15:00Z">
                  <w:rPr>
                    <w:rStyle w:val="ts-muster-content"/>
                    <w:rFonts w:asciiTheme="majorHAnsi" w:hAnsiTheme="majorHAnsi"/>
                  </w:rPr>
                </w:rPrChange>
              </w:rPr>
              <w:t>Nutzungsdaten</w:t>
            </w:r>
            <w:ins w:id="18" w:author="Michael Schneider" w:date="2018-08-19T13:50:00Z">
              <w:r w:rsidR="00021000" w:rsidRPr="00791305">
                <w:rPr>
                  <w:rStyle w:val="ts-muster-content"/>
                  <w:rFonts w:asciiTheme="majorHAnsi" w:hAnsiTheme="majorHAnsi"/>
                  <w:highlight w:val="yellow"/>
                  <w:rPrChange w:id="19" w:author="Michael Schneider" w:date="2018-08-19T14:15:00Z">
                    <w:rPr>
                      <w:rStyle w:val="ts-muster-content"/>
                      <w:rFonts w:asciiTheme="majorHAnsi" w:hAnsiTheme="majorHAnsi"/>
                    </w:rPr>
                  </w:rPrChange>
                </w:rPr>
                <w:t xml:space="preserve"> (z. B. besuchte Webseiten, angeklickte Links, Interesse an Inhalten, Zugriffszeiten, Zugriffsorte)</w:t>
              </w:r>
            </w:ins>
          </w:p>
          <w:p w14:paraId="44DE6210" w14:textId="1AD08410" w:rsidR="002563DB" w:rsidRPr="002563DB" w:rsidRDefault="00F645B5"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0"/>
                  <w14:checkedState w14:val="2612" w14:font="MS Gothic"/>
                  <w14:uncheckedState w14:val="2610" w14:font="MS Gothic"/>
                </w14:checkbox>
              </w:sdtPr>
              <w:sdtContent>
                <w:r w:rsidR="002563DB" w:rsidRPr="00791305">
                  <w:rPr>
                    <w:rFonts w:ascii="MS Gothic" w:eastAsia="MS Gothic" w:hAnsi="MS Gothic" w:cs="MS Gothic"/>
                    <w:highlight w:val="yellow"/>
                    <w:rPrChange w:id="20" w:author="Michael Schneider" w:date="2018-08-19T14:15:00Z">
                      <w:rPr>
                        <w:rFonts w:ascii="MS Gothic" w:eastAsia="MS Gothic" w:hAnsi="MS Gothic" w:cs="MS Gothic"/>
                      </w:rPr>
                    </w:rPrChange>
                  </w:rPr>
                  <w:t>☐</w:t>
                </w:r>
              </w:sdtContent>
            </w:sdt>
            <w:r w:rsidR="002563DB" w:rsidRPr="00791305">
              <w:rPr>
                <w:rFonts w:asciiTheme="majorHAnsi" w:hAnsiTheme="majorHAnsi"/>
                <w:highlight w:val="yellow"/>
                <w:rPrChange w:id="21"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22" w:author="Michael Schneider" w:date="2018-08-19T14:15:00Z">
                  <w:rPr>
                    <w:rStyle w:val="ts-muster-content"/>
                    <w:rFonts w:asciiTheme="majorHAnsi" w:hAnsiTheme="majorHAnsi"/>
                  </w:rPr>
                </w:rPrChange>
              </w:rPr>
              <w:t>Meta- und Kommunikationsdaten von Kunden</w:t>
            </w:r>
            <w:del w:id="23" w:author="Michael Schneider" w:date="2018-08-19T13:51:00Z">
              <w:r w:rsidR="002563DB" w:rsidRPr="00791305" w:rsidDel="00021000">
                <w:rPr>
                  <w:rStyle w:val="ts-muster-content"/>
                  <w:rFonts w:asciiTheme="majorHAnsi" w:hAnsiTheme="majorHAnsi"/>
                  <w:highlight w:val="yellow"/>
                  <w:rPrChange w:id="24" w:author="Michael Schneider" w:date="2018-08-19T14:15:00Z">
                    <w:rPr>
                      <w:rStyle w:val="ts-muster-content"/>
                      <w:rFonts w:asciiTheme="majorHAnsi" w:hAnsiTheme="majorHAnsi"/>
                    </w:rPr>
                  </w:rPrChange>
                </w:rPr>
                <w:delText>, Interessenten und Besuchern der Webseite</w:delText>
              </w:r>
            </w:del>
            <w:ins w:id="25" w:author="Michael Schneider" w:date="2018-08-19T13:51:00Z">
              <w:r w:rsidR="00021000" w:rsidRPr="00791305">
                <w:rPr>
                  <w:rStyle w:val="ts-muster-content"/>
                  <w:rFonts w:asciiTheme="majorHAnsi" w:hAnsiTheme="majorHAnsi"/>
                  <w:highlight w:val="yellow"/>
                  <w:rPrChange w:id="26" w:author="Michael Schneider" w:date="2018-08-19T14:15:00Z">
                    <w:rPr>
                      <w:rStyle w:val="ts-muster-content"/>
                      <w:rFonts w:asciiTheme="majorHAnsi" w:hAnsiTheme="majorHAnsi"/>
                    </w:rPr>
                  </w:rPrChange>
                </w:rPr>
                <w:t xml:space="preserve"> (z. B. Geräte-Informationen, Browser-Informationen, IP-Adressen).</w:t>
              </w:r>
            </w:ins>
          </w:p>
          <w:p w14:paraId="2264CBB8" w14:textId="3DEFB94E"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F645B5"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Ist mit dem </w:t>
            </w:r>
            <w:proofErr w:type="spellStart"/>
            <w:r w:rsidRPr="002563DB">
              <w:rPr>
                <w:rFonts w:asciiTheme="majorHAnsi" w:hAnsiTheme="majorHAnsi"/>
              </w:rPr>
              <w:t>Hostingdienstleister</w:t>
            </w:r>
            <w:proofErr w:type="spellEnd"/>
            <w:r w:rsidRPr="002563DB">
              <w:rPr>
                <w:rFonts w:asciiTheme="majorHAnsi" w:hAnsiTheme="majorHAnsi"/>
              </w:rPr>
              <w:t xml:space="preserve">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F645B5"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F645B5"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 xml:space="preserve">In welchem Land stehen die Server des </w:t>
            </w:r>
            <w:proofErr w:type="spellStart"/>
            <w:r w:rsidRPr="002563DB">
              <w:rPr>
                <w:rFonts w:asciiTheme="majorHAnsi" w:hAnsiTheme="majorHAnsi"/>
              </w:rPr>
              <w:t>Hostingdienstleisters</w:t>
            </w:r>
            <w:proofErr w:type="spellEnd"/>
            <w:r w:rsidRPr="002563DB">
              <w:rPr>
                <w:rFonts w:asciiTheme="majorHAnsi" w:hAnsiTheme="majorHAnsi"/>
              </w:rPr>
              <w:t>?</w:t>
            </w:r>
          </w:p>
          <w:sdt>
            <w:sdtPr>
              <w:rPr>
                <w:rFonts w:asciiTheme="majorHAnsi" w:hAnsiTheme="majorHAnsi"/>
              </w:rPr>
              <w:id w:val="-380017231"/>
              <w:placeholder>
                <w:docPart w:val="AD857360BA9B49C1862FEFECD7D4A14F"/>
              </w:placeholder>
              <w:showingPlcHdr/>
            </w:sdt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F645B5"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F645B5"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F645B5"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übertragene Datenmenge (Body Bytes </w:t>
            </w:r>
            <w:proofErr w:type="spellStart"/>
            <w:r w:rsidR="006C1AB9" w:rsidRPr="002563DB">
              <w:rPr>
                <w:rStyle w:val="ts-muster-content"/>
                <w:rFonts w:asciiTheme="majorHAnsi" w:hAnsiTheme="majorHAnsi"/>
              </w:rPr>
              <w:t>Sent</w:t>
            </w:r>
            <w:proofErr w:type="spellEnd"/>
            <w:r w:rsidR="006C1AB9" w:rsidRPr="002563DB">
              <w:rPr>
                <w:rStyle w:val="ts-muster-content"/>
                <w:rFonts w:asciiTheme="majorHAnsi" w:hAnsiTheme="majorHAnsi"/>
              </w:rPr>
              <w:t>)</w:t>
            </w:r>
          </w:p>
          <w:p w14:paraId="5A58EF92" w14:textId="6A018623"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F645B5"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proofErr w:type="spellStart"/>
            <w:r w:rsidR="00A12B41" w:rsidRPr="002563DB">
              <w:rPr>
                <w:rFonts w:asciiTheme="majorHAnsi" w:hAnsiTheme="majorHAnsi"/>
              </w:rPr>
              <w:t>Hta</w:t>
            </w:r>
            <w:r w:rsidR="009B2C0D" w:rsidRPr="002563DB">
              <w:rPr>
                <w:rFonts w:asciiTheme="majorHAnsi" w:hAnsiTheme="majorHAnsi"/>
              </w:rPr>
              <w:t>c</w:t>
            </w:r>
            <w:r w:rsidR="00A12B41" w:rsidRPr="002563DB">
              <w:rPr>
                <w:rFonts w:asciiTheme="majorHAnsi" w:hAnsiTheme="majorHAnsi"/>
              </w:rPr>
              <w:t>cess</w:t>
            </w:r>
            <w:proofErr w:type="spellEnd"/>
            <w:r w:rsidR="00A12B41" w:rsidRPr="002563DB">
              <w:rPr>
                <w:rFonts w:asciiTheme="majorHAnsi" w:hAnsiTheme="majorHAnsi"/>
              </w:rPr>
              <w:t xml:space="preserve"> Benutzer</w:t>
            </w:r>
          </w:p>
          <w:p w14:paraId="2DF1B809" w14:textId="4B9AFE30"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proofErr w:type="spellStart"/>
            <w:r w:rsidR="00A12B41" w:rsidRPr="002563DB">
              <w:rPr>
                <w:rFonts w:asciiTheme="majorHAnsi" w:hAnsiTheme="majorHAnsi"/>
              </w:rPr>
              <w:t>Referrer</w:t>
            </w:r>
            <w:proofErr w:type="spellEnd"/>
            <w:r w:rsidR="006C1AB9" w:rsidRPr="002563DB">
              <w:rPr>
                <w:rFonts w:asciiTheme="majorHAnsi" w:hAnsiTheme="majorHAnsi"/>
              </w:rPr>
              <w:t xml:space="preserve"> URL (zuvor besuchte Webseite)</w:t>
            </w:r>
          </w:p>
          <w:p w14:paraId="09D75643" w14:textId="77777777"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F645B5"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F645B5"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F645B5"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F645B5"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w:t>
            </w:r>
            <w:proofErr w:type="spellStart"/>
            <w:r w:rsidRPr="002563DB">
              <w:rPr>
                <w:rFonts w:asciiTheme="majorHAnsi" w:hAnsiTheme="majorHAnsi"/>
                <w:b/>
                <w:bCs/>
              </w:rPr>
              <w:t>session</w:t>
            </w:r>
            <w:proofErr w:type="spellEnd"/>
            <w:r w:rsidRPr="002563DB">
              <w:rPr>
                <w:rFonts w:asciiTheme="majorHAnsi" w:hAnsiTheme="majorHAnsi"/>
                <w:b/>
                <w:bCs/>
              </w:rPr>
              <w:t xml:space="preserve"> </w:t>
            </w:r>
            <w:proofErr w:type="spellStart"/>
            <w:r w:rsidRPr="002563DB">
              <w:rPr>
                <w:rFonts w:asciiTheme="majorHAnsi" w:hAnsiTheme="majorHAnsi"/>
                <w:b/>
                <w:bCs/>
              </w:rPr>
              <w:t>cookies</w:t>
            </w:r>
            <w:proofErr w:type="spellEnd"/>
            <w:r w:rsidRPr="002563DB">
              <w:rPr>
                <w:rFonts w:asciiTheme="majorHAnsi" w:hAnsiTheme="majorHAnsi"/>
                <w:b/>
                <w:bCs/>
              </w:rPr>
              <w:t>)</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w:t>
            </w:r>
            <w:proofErr w:type="spellStart"/>
            <w:r w:rsidRPr="002563DB">
              <w:rPr>
                <w:rFonts w:asciiTheme="majorHAnsi" w:hAnsiTheme="majorHAnsi"/>
              </w:rPr>
              <w:t>session</w:t>
            </w:r>
            <w:proofErr w:type="spellEnd"/>
            <w:r w:rsidRPr="002563DB">
              <w:rPr>
                <w:rFonts w:asciiTheme="majorHAnsi" w:hAnsiTheme="majorHAnsi"/>
              </w:rPr>
              <w:t xml:space="preserve"> </w:t>
            </w:r>
            <w:proofErr w:type="spellStart"/>
            <w:r w:rsidRPr="002563DB">
              <w:rPr>
                <w:rFonts w:asciiTheme="majorHAnsi" w:hAnsiTheme="majorHAnsi"/>
              </w:rPr>
              <w:t>cookies</w:t>
            </w:r>
            <w:proofErr w:type="spellEnd"/>
            <w:r w:rsidRPr="002563DB">
              <w:rPr>
                <w:rFonts w:asciiTheme="majorHAnsi" w:hAnsiTheme="majorHAnsi"/>
              </w:rPr>
              <w:t>)?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254"/>
              <w:gridCol w:w="1847"/>
              <w:gridCol w:w="1264"/>
              <w:gridCol w:w="2069"/>
              <w:gridCol w:w="1200"/>
              <w:gridCol w:w="1200"/>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280475A8" w14:textId="77777777" w:rsidR="004C313B" w:rsidRDefault="009B2C0D" w:rsidP="00CB692F">
                  <w:pPr>
                    <w:tabs>
                      <w:tab w:val="center" w:pos="4536"/>
                      <w:tab w:val="right" w:pos="9072"/>
                    </w:tabs>
                    <w:rPr>
                      <w:ins w:id="27" w:author="Michael Schneider" w:date="2019-11-02T00:31:00Z"/>
                      <w:rFonts w:asciiTheme="majorHAnsi" w:hAnsiTheme="majorHAnsi"/>
                      <w:i/>
                      <w:color w:val="C00000"/>
                    </w:rPr>
                  </w:pPr>
                  <w:r w:rsidRPr="002563DB">
                    <w:rPr>
                      <w:rFonts w:asciiTheme="majorHAnsi" w:hAnsiTheme="majorHAnsi"/>
                      <w:i/>
                      <w:color w:val="C00000"/>
                    </w:rPr>
                    <w:t>PHPSESS</w:t>
                  </w:r>
                </w:p>
                <w:p w14:paraId="460CD42E" w14:textId="62426408"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1795511014"/>
                <w:placeholder>
                  <w:docPart w:val="8810FD67099349F89D036DA5087B2A10"/>
                </w:placeholder>
                <w:showingPlcHdr/>
              </w:sdtPr>
              <w:sdtContent>
                <w:r w:rsidRPr="002563DB">
                  <w:rPr>
                    <w:rStyle w:val="Platzhaltertext"/>
                    <w:rFonts w:asciiTheme="majorHAnsi" w:hAnsiTheme="majorHAnsi"/>
                  </w:rPr>
                  <w:t>Klicken Sie hier, um Text einzugeben.</w:t>
                </w:r>
              </w:sdtContent>
            </w:sdt>
          </w:p>
          <w:p w14:paraId="7F36B6F1"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F645B5"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Content>
                <w:r w:rsidRPr="002563DB">
                  <w:rPr>
                    <w:rStyle w:val="Platzhaltertext"/>
                    <w:rFonts w:asciiTheme="majorHAnsi" w:hAnsiTheme="majorHAnsi"/>
                  </w:rPr>
                  <w:t>Klicken Sie hier, um Text einzugeben.</w:t>
                </w:r>
              </w:sdtContent>
            </w:sdt>
          </w:p>
          <w:p w14:paraId="60FA7060"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F645B5"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02A3448" w14:textId="2479C51F"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F645B5"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1330436414"/>
                <w:placeholder>
                  <w:docPart w:val="546EB771FCB14848A5D2B8A1325AF9C6"/>
                </w:placeholder>
                <w:showingPlcHdr/>
              </w:sdtPr>
              <w:sdtContent>
                <w:r w:rsidRPr="002563DB">
                  <w:rPr>
                    <w:rStyle w:val="Platzhaltertext"/>
                    <w:rFonts w:asciiTheme="majorHAnsi" w:hAnsiTheme="majorHAnsi"/>
                  </w:rPr>
                  <w:t>Klicken Sie hier, um Text einzugeben.</w:t>
                </w:r>
              </w:sdtContent>
            </w:sdt>
          </w:p>
          <w:p w14:paraId="685D51D4"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F645B5"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Content>
                <w:r w:rsidRPr="002563DB">
                  <w:rPr>
                    <w:rStyle w:val="Platzhaltertext"/>
                    <w:rFonts w:asciiTheme="majorHAnsi" w:hAnsiTheme="majorHAnsi"/>
                  </w:rPr>
                  <w:t>Klicken Sie hier, um Text einzugeben.</w:t>
                </w:r>
              </w:sdtContent>
            </w:sdt>
          </w:p>
          <w:p w14:paraId="2D4A5480"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F645B5"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70878AA"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F645B5"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225382405"/>
                <w:placeholder>
                  <w:docPart w:val="1D9E320114A248BD8E9B3D03AA92877E"/>
                </w:placeholder>
                <w:showingPlcHdr/>
              </w:sdtPr>
              <w:sdtContent>
                <w:r w:rsidRPr="002563DB">
                  <w:rPr>
                    <w:rStyle w:val="Platzhaltertext"/>
                    <w:rFonts w:asciiTheme="majorHAnsi" w:hAnsiTheme="majorHAnsi"/>
                  </w:rPr>
                  <w:t>Klicken Sie hier, um Text einzugeben.</w:t>
                </w:r>
              </w:sdtContent>
            </w:sdt>
          </w:p>
          <w:p w14:paraId="73161650"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F645B5"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Content>
                <w:r w:rsidRPr="002563DB">
                  <w:rPr>
                    <w:rStyle w:val="Platzhaltertext"/>
                    <w:rFonts w:asciiTheme="majorHAnsi" w:hAnsiTheme="majorHAnsi"/>
                  </w:rPr>
                  <w:t>Klicken Sie hier, um Text einzugeben.</w:t>
                </w:r>
              </w:sdtContent>
            </w:sdt>
          </w:p>
          <w:p w14:paraId="4836C778"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F645B5"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76906A6"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F645B5"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proofErr w:type="spellStart"/>
            <w:r w:rsidRPr="002563DB">
              <w:rPr>
                <w:rFonts w:asciiTheme="majorHAnsi" w:hAnsiTheme="majorHAnsi"/>
                <w:b/>
              </w:rPr>
              <w:t>Matomo</w:t>
            </w:r>
            <w:proofErr w:type="spellEnd"/>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(ehemals PIWIK) auf der Website verwendet?</w:t>
            </w:r>
          </w:p>
          <w:p w14:paraId="5E8E8A39" w14:textId="77777777" w:rsidR="007820BC" w:rsidRPr="002563DB" w:rsidRDefault="00F645B5"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F645B5"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F645B5"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w:t>
            </w:r>
            <w:proofErr w:type="spellStart"/>
            <w:r w:rsidRPr="002563DB">
              <w:rPr>
                <w:rFonts w:asciiTheme="majorHAnsi" w:hAnsiTheme="majorHAnsi"/>
              </w:rPr>
              <w:t>Automatically</w:t>
            </w:r>
            <w:proofErr w:type="spellEnd"/>
            <w:r w:rsidRPr="002563DB">
              <w:rPr>
                <w:rFonts w:asciiTheme="majorHAnsi" w:hAnsiTheme="majorHAnsi"/>
              </w:rPr>
              <w:t xml:space="preserve"> </w:t>
            </w:r>
            <w:proofErr w:type="spellStart"/>
            <w:r w:rsidRPr="002563DB">
              <w:rPr>
                <w:rFonts w:asciiTheme="majorHAnsi" w:hAnsiTheme="majorHAnsi"/>
              </w:rPr>
              <w:t>Anonymize</w:t>
            </w:r>
            <w:proofErr w:type="spellEnd"/>
            <w:r w:rsidRPr="002563DB">
              <w:rPr>
                <w:rFonts w:asciiTheme="majorHAnsi" w:hAnsiTheme="majorHAnsi"/>
              </w:rPr>
              <w:t xml:space="preserv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 muss aktiv bei Einbindung von </w:t>
            </w:r>
            <w:proofErr w:type="spellStart"/>
            <w:r w:rsidRPr="002563DB">
              <w:rPr>
                <w:rFonts w:asciiTheme="majorHAnsi" w:hAnsiTheme="majorHAnsi"/>
                <w:i/>
                <w:iCs/>
                <w:color w:val="C00000"/>
              </w:rPr>
              <w:t>Matomo</w:t>
            </w:r>
            <w:proofErr w:type="spellEnd"/>
            <w:r w:rsidRPr="002563DB">
              <w:rPr>
                <w:rFonts w:asciiTheme="majorHAnsi" w:hAnsiTheme="majorHAnsi"/>
                <w:i/>
                <w:iCs/>
                <w:color w:val="C00000"/>
              </w:rPr>
              <w:t xml:space="preserve">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F645B5"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F645B5"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2901C5D1"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F645B5"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 xml:space="preserve">Gibt es eine </w:t>
            </w:r>
            <w:proofErr w:type="spellStart"/>
            <w:r w:rsidRPr="002563DB">
              <w:rPr>
                <w:rFonts w:asciiTheme="majorHAnsi" w:hAnsiTheme="majorHAnsi"/>
              </w:rPr>
              <w:t>Opt</w:t>
            </w:r>
            <w:proofErr w:type="spellEnd"/>
            <w:r w:rsidRPr="002563DB">
              <w:rPr>
                <w:rFonts w:asciiTheme="majorHAnsi" w:hAnsiTheme="majorHAnsi"/>
              </w:rPr>
              <w: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proofErr w:type="spellStart"/>
            <w:r w:rsidRPr="002563DB">
              <w:rPr>
                <w:rFonts w:asciiTheme="majorHAnsi" w:hAnsiTheme="majorHAnsi"/>
                <w:i/>
                <w:color w:val="C00000"/>
              </w:rPr>
              <w:t>Matomo</w:t>
            </w:r>
            <w:proofErr w:type="spellEnd"/>
            <w:r w:rsidRPr="002563DB">
              <w:rPr>
                <w:rFonts w:asciiTheme="majorHAnsi" w:hAnsiTheme="majorHAnsi"/>
                <w:i/>
                <w:color w:val="C00000"/>
              </w:rPr>
              <w:t xml:space="preserve"> bietet eine spezielle Möglichkeit zum </w:t>
            </w:r>
            <w:proofErr w:type="spellStart"/>
            <w:r w:rsidRPr="002563DB">
              <w:rPr>
                <w:rFonts w:asciiTheme="majorHAnsi" w:hAnsiTheme="majorHAnsi"/>
                <w:i/>
                <w:color w:val="C00000"/>
              </w:rPr>
              <w:t>Opt</w:t>
            </w:r>
            <w:proofErr w:type="spellEnd"/>
            <w:r w:rsidRPr="002563DB">
              <w:rPr>
                <w:rFonts w:asciiTheme="majorHAnsi" w:hAnsiTheme="majorHAnsi"/>
                <w:i/>
                <w:color w:val="C00000"/>
              </w:rPr>
              <w: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Content>
                <w:r w:rsidRPr="002563DB">
                  <w:rPr>
                    <w:rStyle w:val="Platzhaltertext"/>
                    <w:rFonts w:asciiTheme="majorHAnsi" w:hAnsiTheme="majorHAnsi"/>
                  </w:rPr>
                  <w:t>Klicken Sie hier, um Text einzugeben.</w:t>
                </w:r>
              </w:sdtContent>
            </w:sdt>
          </w:p>
          <w:p w14:paraId="50C00665"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F645B5"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F645B5"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F645B5"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F645B5"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F645B5"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670008A"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F645B5"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E9D9E30"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F645B5"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F645B5"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F645B5"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F645B5"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59943286"/>
                <w:showingPlcHdr/>
              </w:sdt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F645B5"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F645B5"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F645B5"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1491B8F"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F645B5"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598BD53"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F645B5"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F645B5"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F645B5"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F645B5"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F645B5" w:rsidP="00CA4D94">
            <w:pPr>
              <w:tabs>
                <w:tab w:val="center" w:pos="4536"/>
                <w:tab w:val="right" w:pos="9072"/>
              </w:tabs>
              <w:rPr>
                <w:rFonts w:asciiTheme="majorHAnsi" w:hAnsiTheme="majorHAnsi"/>
              </w:rPr>
            </w:pPr>
            <w:sdt>
              <w:sdtPr>
                <w:rPr>
                  <w:rFonts w:asciiTheme="majorHAnsi" w:hAnsiTheme="majorHAnsi"/>
                </w:rPr>
                <w:id w:val="-460111149"/>
                <w:showingPlcHdr/>
              </w:sdt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Remarketing</w:t>
            </w:r>
            <w:proofErr w:type="spellEnd"/>
            <w:r w:rsidRPr="002563DB">
              <w:rPr>
                <w:rFonts w:asciiTheme="majorHAnsi" w:hAnsiTheme="majorHAnsi"/>
                <w:b/>
              </w:rPr>
              <w:t>:</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 xml:space="preserve">AdWords, </w:t>
            </w:r>
            <w:proofErr w:type="spellStart"/>
            <w:r w:rsidRPr="002563DB">
              <w:rPr>
                <w:rFonts w:asciiTheme="majorHAnsi" w:hAnsiTheme="majorHAnsi"/>
                <w:b/>
              </w:rPr>
              <w:t>Adsense</w:t>
            </w:r>
            <w:proofErr w:type="spellEnd"/>
            <w:r w:rsidRPr="002563DB">
              <w:rPr>
                <w:rFonts w:asciiTheme="majorHAnsi" w:hAnsiTheme="majorHAnsi"/>
                <w:b/>
              </w:rPr>
              <w:t xml:space="preserv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F645B5"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F645B5"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F645B5"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140103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F645B5"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F645B5"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F645B5"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F645B5"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510881643"/>
                <w:showingPlcHdr/>
              </w:sdt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 xml:space="preserve">Facebook Pixel, Custom </w:t>
            </w:r>
            <w:proofErr w:type="spellStart"/>
            <w:r w:rsidRPr="002563DB">
              <w:rPr>
                <w:rFonts w:asciiTheme="majorHAnsi" w:hAnsiTheme="majorHAnsi"/>
                <w:b/>
              </w:rPr>
              <w:t>Audiences</w:t>
            </w:r>
            <w:proofErr w:type="spellEnd"/>
            <w:r w:rsidRPr="002563DB">
              <w:rPr>
                <w:rFonts w:asciiTheme="majorHAnsi" w:hAnsiTheme="majorHAnsi"/>
                <w:b/>
              </w:rPr>
              <w:t xml:space="preserve">, Facebook </w:t>
            </w:r>
            <w:proofErr w:type="spellStart"/>
            <w:r w:rsidRPr="002563DB">
              <w:rPr>
                <w:rFonts w:asciiTheme="majorHAnsi" w:hAnsiTheme="majorHAnsi"/>
                <w:b/>
              </w:rPr>
              <w:t>Conversion</w:t>
            </w:r>
            <w:proofErr w:type="spellEnd"/>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77452F">
        <w:trPr>
          <w:trHeight w:val="1512"/>
        </w:trPr>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Del="0077452F" w:rsidRDefault="00E66AFC" w:rsidP="00CA4D94">
            <w:pPr>
              <w:tabs>
                <w:tab w:val="center" w:pos="4536"/>
                <w:tab w:val="right" w:pos="9072"/>
              </w:tabs>
              <w:rPr>
                <w:del w:id="28" w:author="Michael Schneider" w:date="2019-11-07T18:21:00Z"/>
                <w:rFonts w:asciiTheme="majorHAnsi" w:hAnsiTheme="majorHAnsi"/>
              </w:rPr>
            </w:pPr>
          </w:p>
          <w:p w14:paraId="50DB56B6" w14:textId="66605ED5" w:rsidR="00E66AFC" w:rsidRPr="002563DB" w:rsidDel="0077452F" w:rsidRDefault="00E66AFC" w:rsidP="00CA4D94">
            <w:pPr>
              <w:tabs>
                <w:tab w:val="center" w:pos="4536"/>
                <w:tab w:val="right" w:pos="9072"/>
              </w:tabs>
              <w:rPr>
                <w:del w:id="29" w:author="Michael Schneider" w:date="2019-11-07T18:21:00Z"/>
                <w:rFonts w:asciiTheme="majorHAnsi" w:hAnsiTheme="majorHAnsi"/>
              </w:rPr>
            </w:pPr>
            <w:del w:id="30" w:author="Michael Schneider" w:date="2019-11-07T18:21:00Z">
              <w:r w:rsidRPr="002563DB" w:rsidDel="0077452F">
                <w:rPr>
                  <w:rFonts w:asciiTheme="majorHAnsi" w:hAnsiTheme="majorHAnsi"/>
                </w:rPr>
                <w:delText>Welche Funktionen werden genutzt?</w:delText>
              </w:r>
            </w:del>
          </w:p>
          <w:p w14:paraId="5AFD9F7B" w14:textId="5EA06285" w:rsidR="00E66AFC" w:rsidRPr="002563DB" w:rsidDel="0077452F" w:rsidRDefault="00F645B5" w:rsidP="00CA4D94">
            <w:pPr>
              <w:tabs>
                <w:tab w:val="center" w:pos="4536"/>
                <w:tab w:val="right" w:pos="9072"/>
              </w:tabs>
              <w:rPr>
                <w:del w:id="31" w:author="Michael Schneider" w:date="2019-11-07T18:21:00Z"/>
                <w:rFonts w:asciiTheme="majorHAnsi" w:hAnsiTheme="majorHAnsi"/>
              </w:rPr>
            </w:pPr>
            <w:customXmlDelRangeStart w:id="32" w:author="Michael Schneider" w:date="2019-11-07T18:21:00Z"/>
            <w:sdt>
              <w:sdtPr>
                <w:rPr>
                  <w:rFonts w:asciiTheme="majorHAnsi" w:hAnsiTheme="majorHAnsi"/>
                </w:rPr>
                <w:id w:val="1345820991"/>
                <w14:checkbox>
                  <w14:checked w14:val="0"/>
                  <w14:checkedState w14:val="2612" w14:font="MS Gothic"/>
                  <w14:uncheckedState w14:val="2610" w14:font="MS Gothic"/>
                </w14:checkbox>
              </w:sdtPr>
              <w:sdtContent>
                <w:customXmlDelRangeEnd w:id="32"/>
                <w:del w:id="33" w:author="Michael Schneider" w:date="2019-11-07T18:21:00Z">
                  <w:r w:rsidR="00E66AFC" w:rsidRPr="002563DB" w:rsidDel="0077452F">
                    <w:rPr>
                      <w:rFonts w:ascii="MS Gothic" w:eastAsia="MS Gothic" w:hAnsi="MS Gothic" w:cs="MS Gothic" w:hint="eastAsia"/>
                    </w:rPr>
                    <w:delText>☐</w:delText>
                  </w:r>
                </w:del>
                <w:customXmlDelRangeStart w:id="34" w:author="Michael Schneider" w:date="2019-11-07T18:21:00Z"/>
              </w:sdtContent>
            </w:sdt>
            <w:customXmlDelRangeEnd w:id="34"/>
            <w:del w:id="35" w:author="Michael Schneider" w:date="2019-11-07T18:21:00Z">
              <w:r w:rsidR="00E66AFC" w:rsidRPr="002563DB" w:rsidDel="0077452F">
                <w:rPr>
                  <w:rFonts w:asciiTheme="majorHAnsi" w:hAnsiTheme="majorHAnsi"/>
                </w:rPr>
                <w:delText xml:space="preserve">  Custom Audiences</w:delText>
              </w:r>
            </w:del>
          </w:p>
          <w:p w14:paraId="4EDC25BF" w14:textId="0B7D4949" w:rsidR="00E66AFC" w:rsidRPr="002563DB" w:rsidDel="0077452F" w:rsidRDefault="00F645B5" w:rsidP="00CA4D94">
            <w:pPr>
              <w:rPr>
                <w:del w:id="36" w:author="Michael Schneider" w:date="2019-11-07T18:21:00Z"/>
                <w:rFonts w:asciiTheme="majorHAnsi" w:hAnsiTheme="majorHAnsi"/>
              </w:rPr>
            </w:pPr>
            <w:customXmlDelRangeStart w:id="37" w:author="Michael Schneider" w:date="2019-11-07T18:21:00Z"/>
            <w:sdt>
              <w:sdtPr>
                <w:rPr>
                  <w:rFonts w:asciiTheme="majorHAnsi" w:hAnsiTheme="majorHAnsi"/>
                </w:rPr>
                <w:id w:val="1775514156"/>
                <w14:checkbox>
                  <w14:checked w14:val="0"/>
                  <w14:checkedState w14:val="2612" w14:font="MS Gothic"/>
                  <w14:uncheckedState w14:val="2610" w14:font="MS Gothic"/>
                </w14:checkbox>
              </w:sdtPr>
              <w:sdtContent>
                <w:customXmlDelRangeEnd w:id="37"/>
                <w:del w:id="38" w:author="Michael Schneider" w:date="2019-11-07T18:21:00Z">
                  <w:r w:rsidR="00E66AFC" w:rsidRPr="002563DB" w:rsidDel="0077452F">
                    <w:rPr>
                      <w:rFonts w:ascii="MS Gothic" w:eastAsia="MS Gothic" w:hAnsi="MS Gothic" w:cs="MS Gothic" w:hint="eastAsia"/>
                    </w:rPr>
                    <w:delText>☐</w:delText>
                  </w:r>
                </w:del>
                <w:customXmlDelRangeStart w:id="39" w:author="Michael Schneider" w:date="2019-11-07T18:21:00Z"/>
              </w:sdtContent>
            </w:sdt>
            <w:customXmlDelRangeEnd w:id="39"/>
            <w:del w:id="40" w:author="Michael Schneider" w:date="2019-11-07T18:21:00Z">
              <w:r w:rsidR="00E66AFC" w:rsidRPr="002563DB" w:rsidDel="0077452F">
                <w:rPr>
                  <w:rFonts w:asciiTheme="majorHAnsi" w:eastAsiaTheme="minorEastAsia" w:hAnsiTheme="majorHAnsi" w:cstheme="minorBidi"/>
                  <w:lang w:eastAsia="de-DE"/>
                </w:rPr>
                <w:delText xml:space="preserve">  Facebook Conversion</w:delText>
              </w:r>
            </w:del>
          </w:p>
          <w:p w14:paraId="6EA0F816" w14:textId="6071307D" w:rsidR="00E66AFC" w:rsidRPr="002563DB" w:rsidDel="0077452F" w:rsidRDefault="00E66AFC" w:rsidP="00CA4D94">
            <w:pPr>
              <w:tabs>
                <w:tab w:val="center" w:pos="4536"/>
                <w:tab w:val="right" w:pos="9072"/>
              </w:tabs>
              <w:rPr>
                <w:del w:id="41" w:author="Michael Schneider" w:date="2019-11-07T18:21:00Z"/>
                <w:rFonts w:asciiTheme="majorHAnsi" w:hAnsiTheme="majorHAnsi"/>
              </w:rPr>
            </w:pPr>
          </w:p>
          <w:p w14:paraId="211EE25A" w14:textId="3EB45D28" w:rsidR="00E66AFC" w:rsidRPr="002563DB" w:rsidDel="0077452F" w:rsidRDefault="00E66AFC" w:rsidP="00E66AFC">
            <w:pPr>
              <w:tabs>
                <w:tab w:val="center" w:pos="4536"/>
                <w:tab w:val="right" w:pos="9072"/>
              </w:tabs>
              <w:rPr>
                <w:del w:id="42" w:author="Michael Schneider" w:date="2019-11-07T18:21:00Z"/>
                <w:rFonts w:asciiTheme="majorHAnsi" w:hAnsiTheme="majorHAnsi"/>
                <w:i/>
                <w:color w:val="C00000"/>
              </w:rPr>
            </w:pPr>
            <w:del w:id="43" w:author="Michael Schneider" w:date="2019-11-07T18:21:00Z">
              <w:r w:rsidRPr="002563DB" w:rsidDel="0077452F">
                <w:rPr>
                  <w:rFonts w:asciiTheme="majorHAnsi" w:hAnsiTheme="majorHAnsi"/>
                  <w:i/>
                  <w:color w:val="C00000"/>
                </w:rPr>
                <w:delText xml:space="preserve">Hinweis: Diese Tools bzw. Funktionen dürfen aktuell nur mit Einwilligung des Nutzers, d. h. Opt-In, verwendet werden. </w:delText>
              </w:r>
            </w:del>
          </w:p>
          <w:p w14:paraId="1341CC43" w14:textId="4B413F1C" w:rsidR="00E66AFC" w:rsidRPr="002563DB" w:rsidRDefault="00E66AFC" w:rsidP="0077452F">
            <w:pPr>
              <w:tabs>
                <w:tab w:val="center" w:pos="4536"/>
                <w:tab w:val="right" w:pos="9072"/>
              </w:tabs>
              <w:rPr>
                <w:rFonts w:asciiTheme="majorHAnsi" w:hAnsiTheme="majorHAnsi"/>
                <w:i/>
                <w:color w:val="C00000"/>
              </w:rPr>
              <w:pPrChange w:id="44" w:author="Michael Schneider" w:date="2019-11-07T18:21:00Z">
                <w:pPr>
                  <w:tabs>
                    <w:tab w:val="center" w:pos="4536"/>
                    <w:tab w:val="right" w:pos="9072"/>
                  </w:tabs>
                </w:pPr>
              </w:pPrChange>
            </w:pPr>
          </w:p>
        </w:tc>
      </w:tr>
      <w:tr w:rsidR="0077452F" w:rsidRPr="002563DB" w14:paraId="6E705B8B" w14:textId="77777777" w:rsidTr="00CA4D94">
        <w:trPr>
          <w:trHeight w:val="1511"/>
        </w:trPr>
        <w:tc>
          <w:tcPr>
            <w:tcW w:w="9210" w:type="dxa"/>
          </w:tcPr>
          <w:p w14:paraId="5E1FB601" w14:textId="77777777" w:rsidR="0077452F" w:rsidRPr="002563DB" w:rsidRDefault="0077452F" w:rsidP="0077452F">
            <w:pPr>
              <w:tabs>
                <w:tab w:val="center" w:pos="4536"/>
                <w:tab w:val="right" w:pos="9072"/>
              </w:tabs>
              <w:rPr>
                <w:ins w:id="45" w:author="Michael Schneider" w:date="2019-11-07T18:21:00Z"/>
                <w:rFonts w:asciiTheme="majorHAnsi" w:hAnsiTheme="majorHAnsi"/>
              </w:rPr>
            </w:pPr>
            <w:ins w:id="46" w:author="Michael Schneider" w:date="2019-11-07T18:21:00Z">
              <w:r w:rsidRPr="002563DB">
                <w:rPr>
                  <w:rFonts w:asciiTheme="majorHAnsi" w:hAnsiTheme="majorHAnsi"/>
                </w:rPr>
                <w:t>Welche Funktionen werden genutzt?</w:t>
              </w:r>
            </w:ins>
          </w:p>
          <w:p w14:paraId="019633C9" w14:textId="77777777" w:rsidR="0077452F" w:rsidRPr="002563DB" w:rsidRDefault="0077452F" w:rsidP="0077452F">
            <w:pPr>
              <w:tabs>
                <w:tab w:val="center" w:pos="4536"/>
                <w:tab w:val="right" w:pos="9072"/>
              </w:tabs>
              <w:rPr>
                <w:ins w:id="47" w:author="Michael Schneider" w:date="2019-11-07T18:21:00Z"/>
                <w:rFonts w:asciiTheme="majorHAnsi" w:hAnsiTheme="majorHAnsi"/>
              </w:rPr>
            </w:pPr>
            <w:customXmlInsRangeStart w:id="48" w:author="Michael Schneider" w:date="2019-11-07T18:21:00Z"/>
            <w:sdt>
              <w:sdtPr>
                <w:rPr>
                  <w:rFonts w:asciiTheme="majorHAnsi" w:hAnsiTheme="majorHAnsi"/>
                </w:rPr>
                <w:id w:val="1355547864"/>
                <w14:checkbox>
                  <w14:checked w14:val="0"/>
                  <w14:checkedState w14:val="2612" w14:font="MS Gothic"/>
                  <w14:uncheckedState w14:val="2610" w14:font="MS Gothic"/>
                </w14:checkbox>
              </w:sdtPr>
              <w:sdtContent>
                <w:customXmlInsRangeEnd w:id="48"/>
                <w:ins w:id="49" w:author="Michael Schneider" w:date="2019-11-07T18:21:00Z">
                  <w:r w:rsidRPr="002563DB">
                    <w:rPr>
                      <w:rFonts w:ascii="MS Gothic" w:eastAsia="MS Gothic" w:hAnsi="MS Gothic" w:cs="MS Gothic" w:hint="eastAsia"/>
                    </w:rPr>
                    <w:t>☐</w:t>
                  </w:r>
                </w:ins>
                <w:customXmlInsRangeStart w:id="50" w:author="Michael Schneider" w:date="2019-11-07T18:21:00Z"/>
              </w:sdtContent>
            </w:sdt>
            <w:customXmlInsRangeEnd w:id="50"/>
            <w:ins w:id="51" w:author="Michael Schneider" w:date="2019-11-07T18:21:00Z">
              <w:r w:rsidRPr="002563DB">
                <w:rPr>
                  <w:rFonts w:asciiTheme="majorHAnsi" w:hAnsiTheme="majorHAnsi"/>
                </w:rPr>
                <w:t xml:space="preserve">  Custom </w:t>
              </w:r>
              <w:proofErr w:type="spellStart"/>
              <w:r w:rsidRPr="002563DB">
                <w:rPr>
                  <w:rFonts w:asciiTheme="majorHAnsi" w:hAnsiTheme="majorHAnsi"/>
                </w:rPr>
                <w:t>Audiences</w:t>
              </w:r>
              <w:proofErr w:type="spellEnd"/>
            </w:ins>
          </w:p>
          <w:p w14:paraId="7A4D5D50" w14:textId="77777777" w:rsidR="0077452F" w:rsidRPr="002563DB" w:rsidRDefault="0077452F" w:rsidP="0077452F">
            <w:pPr>
              <w:rPr>
                <w:ins w:id="52" w:author="Michael Schneider" w:date="2019-11-07T18:21:00Z"/>
                <w:rFonts w:asciiTheme="majorHAnsi" w:hAnsiTheme="majorHAnsi"/>
              </w:rPr>
            </w:pPr>
            <w:customXmlInsRangeStart w:id="53" w:author="Michael Schneider" w:date="2019-11-07T18:21:00Z"/>
            <w:sdt>
              <w:sdtPr>
                <w:rPr>
                  <w:rFonts w:asciiTheme="majorHAnsi" w:hAnsiTheme="majorHAnsi"/>
                </w:rPr>
                <w:id w:val="629751842"/>
                <w14:checkbox>
                  <w14:checked w14:val="0"/>
                  <w14:checkedState w14:val="2612" w14:font="MS Gothic"/>
                  <w14:uncheckedState w14:val="2610" w14:font="MS Gothic"/>
                </w14:checkbox>
              </w:sdtPr>
              <w:sdtContent>
                <w:customXmlInsRangeEnd w:id="53"/>
                <w:ins w:id="54" w:author="Michael Schneider" w:date="2019-11-07T18:21:00Z">
                  <w:r w:rsidRPr="002563DB">
                    <w:rPr>
                      <w:rFonts w:ascii="MS Gothic" w:eastAsia="MS Gothic" w:hAnsi="MS Gothic" w:cs="MS Gothic" w:hint="eastAsia"/>
                    </w:rPr>
                    <w:t>☐</w:t>
                  </w:r>
                </w:ins>
                <w:customXmlInsRangeStart w:id="55" w:author="Michael Schneider" w:date="2019-11-07T18:21:00Z"/>
              </w:sdtContent>
            </w:sdt>
            <w:customXmlInsRangeEnd w:id="55"/>
            <w:ins w:id="56" w:author="Michael Schneider" w:date="2019-11-07T18:21:00Z">
              <w:r w:rsidRPr="002563DB">
                <w:rPr>
                  <w:rFonts w:asciiTheme="majorHAnsi" w:eastAsiaTheme="minorEastAsia" w:hAnsiTheme="majorHAnsi" w:cstheme="minorBidi"/>
                  <w:lang w:eastAsia="de-DE"/>
                </w:rPr>
                <w:t xml:space="preserve">  Facebook </w:t>
              </w:r>
              <w:proofErr w:type="spellStart"/>
              <w:r w:rsidRPr="002563DB">
                <w:rPr>
                  <w:rFonts w:asciiTheme="majorHAnsi" w:eastAsiaTheme="minorEastAsia" w:hAnsiTheme="majorHAnsi" w:cstheme="minorBidi"/>
                  <w:lang w:eastAsia="de-DE"/>
                </w:rPr>
                <w:t>Conversion</w:t>
              </w:r>
              <w:proofErr w:type="spellEnd"/>
            </w:ins>
          </w:p>
          <w:p w14:paraId="0501C838" w14:textId="77777777" w:rsidR="0077452F" w:rsidRPr="002563DB" w:rsidRDefault="0077452F" w:rsidP="0077452F">
            <w:pPr>
              <w:tabs>
                <w:tab w:val="center" w:pos="4536"/>
                <w:tab w:val="right" w:pos="9072"/>
              </w:tabs>
              <w:rPr>
                <w:ins w:id="57" w:author="Michael Schneider" w:date="2019-11-07T18:21:00Z"/>
                <w:rFonts w:asciiTheme="majorHAnsi" w:hAnsiTheme="majorHAnsi"/>
              </w:rPr>
            </w:pPr>
          </w:p>
          <w:p w14:paraId="306AB8A1" w14:textId="77777777" w:rsidR="0077452F" w:rsidRPr="002563DB" w:rsidRDefault="0077452F" w:rsidP="0077452F">
            <w:pPr>
              <w:tabs>
                <w:tab w:val="center" w:pos="4536"/>
                <w:tab w:val="right" w:pos="9072"/>
              </w:tabs>
              <w:rPr>
                <w:ins w:id="58" w:author="Michael Schneider" w:date="2019-11-07T18:21:00Z"/>
                <w:rFonts w:asciiTheme="majorHAnsi" w:hAnsiTheme="majorHAnsi"/>
                <w:i/>
                <w:color w:val="C00000"/>
              </w:rPr>
            </w:pPr>
            <w:ins w:id="59" w:author="Michael Schneider" w:date="2019-11-07T18:21:00Z">
              <w:r w:rsidRPr="002563DB">
                <w:rPr>
                  <w:rFonts w:asciiTheme="majorHAnsi" w:hAnsiTheme="majorHAnsi"/>
                  <w:i/>
                  <w:color w:val="C00000"/>
                </w:rPr>
                <w:t xml:space="preserve">Hinweis: Diese Tools bzw. Funktionen dürfen aktuell nur mit Einwilligung des Nutzers, d. h. </w:t>
              </w:r>
              <w:proofErr w:type="spellStart"/>
              <w:r w:rsidRPr="002563DB">
                <w:rPr>
                  <w:rFonts w:asciiTheme="majorHAnsi" w:hAnsiTheme="majorHAnsi"/>
                  <w:i/>
                  <w:color w:val="C00000"/>
                </w:rPr>
                <w:t>Opt</w:t>
              </w:r>
              <w:proofErr w:type="spellEnd"/>
              <w:r w:rsidRPr="002563DB">
                <w:rPr>
                  <w:rFonts w:asciiTheme="majorHAnsi" w:hAnsiTheme="majorHAnsi"/>
                  <w:i/>
                  <w:color w:val="C00000"/>
                </w:rPr>
                <w:t xml:space="preserve">-In, verwendet werden. </w:t>
              </w:r>
            </w:ins>
          </w:p>
          <w:p w14:paraId="006644F7" w14:textId="77777777" w:rsidR="0077452F" w:rsidRPr="002563DB" w:rsidRDefault="0077452F" w:rsidP="00CA4D94">
            <w:pPr>
              <w:tabs>
                <w:tab w:val="center" w:pos="4536"/>
                <w:tab w:val="right" w:pos="9072"/>
              </w:tabs>
              <w:rPr>
                <w:rFonts w:asciiTheme="majorHAnsi" w:hAnsiTheme="majorHAnsi"/>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64972441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6254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F645B5"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B135C88"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F645B5"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F645B5"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712103858"/>
                <w:showingPlcHdr/>
              </w:sdt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Doubleclick</w:t>
            </w:r>
            <w:proofErr w:type="spellEnd"/>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Google </w:t>
            </w:r>
            <w:proofErr w:type="spellStart"/>
            <w:r w:rsidRPr="002563DB">
              <w:rPr>
                <w:rFonts w:asciiTheme="majorHAnsi" w:hAnsiTheme="majorHAnsi"/>
              </w:rPr>
              <w:t>Doubleclick</w:t>
            </w:r>
            <w:proofErr w:type="spellEnd"/>
            <w:r w:rsidRPr="002563DB">
              <w:rPr>
                <w:rFonts w:asciiTheme="majorHAnsi" w:hAnsiTheme="majorHAnsi"/>
              </w:rPr>
              <w:t xml:space="preserve"> auf der Website verwendet?</w:t>
            </w:r>
          </w:p>
          <w:p w14:paraId="2D1EBC11"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F645B5"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F645B5"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7D1D950"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F645B5"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F645B5"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F645B5"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835C70A"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F645B5"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F645B5"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F645B5"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239067266"/>
                <w:showingPlcHdr/>
              </w:sdt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w:t>
            </w:r>
            <w:proofErr w:type="spellStart"/>
            <w:r w:rsidRPr="002563DB">
              <w:rPr>
                <w:rFonts w:asciiTheme="majorHAnsi" w:hAnsiTheme="majorHAnsi"/>
              </w:rPr>
              <w:t>Omniture</w:t>
            </w:r>
            <w:proofErr w:type="spellEnd"/>
            <w:r w:rsidRPr="002563DB">
              <w:rPr>
                <w:rFonts w:asciiTheme="majorHAnsi" w:hAnsiTheme="majorHAnsi"/>
              </w:rPr>
              <w:t>) auf der Website verwendet?</w:t>
            </w:r>
          </w:p>
          <w:p w14:paraId="19DE0C3B"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F645B5"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F645B5"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29FAF8A"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F645B5"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F645B5"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F645B5"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C4595FC"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F645B5"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F645B5"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844227622"/>
                <w:showingPlcHdr/>
              </w:sdt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proofErr w:type="spellStart"/>
            <w:r w:rsidRPr="002563DB">
              <w:rPr>
                <w:rFonts w:asciiTheme="majorHAnsi" w:hAnsiTheme="majorHAnsi"/>
                <w:b/>
              </w:rPr>
              <w:t>WiredMinds</w:t>
            </w:r>
            <w:proofErr w:type="spellEnd"/>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WiredMinds</w:t>
            </w:r>
            <w:proofErr w:type="spellEnd"/>
            <w:r w:rsidRPr="002563DB">
              <w:rPr>
                <w:rFonts w:asciiTheme="majorHAnsi" w:hAnsiTheme="majorHAnsi"/>
              </w:rPr>
              <w:t xml:space="preserve"> auf der Website verwendet?</w:t>
            </w:r>
          </w:p>
          <w:p w14:paraId="73BEF85A"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F645B5"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F645B5"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F645B5"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7D885C1"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F645B5"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F645B5"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F645B5"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547C3BF7"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F645B5"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F645B5"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363025258"/>
                <w:showingPlcHdr/>
              </w:sdt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F645B5">
        <w:trPr>
          <w:trHeight w:val="1392"/>
        </w:trPr>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Wird SZM auf der Website verwendet?</w:t>
            </w:r>
          </w:p>
          <w:p w14:paraId="70827552"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F645B5"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F645B5"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66A6DC91" w:rsidR="00894DD8" w:rsidRPr="002563DB" w:rsidDel="00F645B5" w:rsidRDefault="00894DD8" w:rsidP="006C1AB9">
            <w:pPr>
              <w:tabs>
                <w:tab w:val="center" w:pos="4536"/>
                <w:tab w:val="right" w:pos="9072"/>
              </w:tabs>
              <w:rPr>
                <w:del w:id="60" w:author="Michael Schneider" w:date="2019-11-07T18:32:00Z"/>
                <w:rFonts w:asciiTheme="majorHAnsi" w:hAnsiTheme="majorHAnsi"/>
              </w:rPr>
            </w:pPr>
            <w:del w:id="61" w:author="Michael Schneider" w:date="2019-11-07T18:32:00Z">
              <w:r w:rsidRPr="002563DB" w:rsidDel="00F645B5">
                <w:rPr>
                  <w:rFonts w:asciiTheme="majorHAnsi" w:hAnsiTheme="majorHAnsi"/>
                </w:rPr>
                <w:delText>Wird hierfür eine Applikation benutzt?</w:delText>
              </w:r>
            </w:del>
          </w:p>
          <w:p w14:paraId="31ABAA8D" w14:textId="5009334D" w:rsidR="00894DD8" w:rsidRPr="002563DB" w:rsidDel="00F645B5" w:rsidRDefault="00F645B5" w:rsidP="00894DD8">
            <w:pPr>
              <w:tabs>
                <w:tab w:val="center" w:pos="4536"/>
                <w:tab w:val="right" w:pos="9072"/>
              </w:tabs>
              <w:rPr>
                <w:del w:id="62" w:author="Michael Schneider" w:date="2019-11-07T18:32:00Z"/>
                <w:rFonts w:asciiTheme="majorHAnsi" w:hAnsiTheme="majorHAnsi"/>
              </w:rPr>
            </w:pPr>
            <w:customXmlDelRangeStart w:id="63" w:author="Michael Schneider" w:date="2019-11-07T18:32:00Z"/>
            <w:sdt>
              <w:sdtPr>
                <w:rPr>
                  <w:rFonts w:asciiTheme="majorHAnsi" w:hAnsiTheme="majorHAnsi"/>
                </w:rPr>
                <w:id w:val="-1635242537"/>
                <w14:checkbox>
                  <w14:checked w14:val="0"/>
                  <w14:checkedState w14:val="2612" w14:font="MS Gothic"/>
                  <w14:uncheckedState w14:val="2610" w14:font="MS Gothic"/>
                </w14:checkbox>
              </w:sdtPr>
              <w:sdtContent>
                <w:customXmlDelRangeEnd w:id="63"/>
                <w:del w:id="64" w:author="Michael Schneider" w:date="2019-11-07T18:32:00Z">
                  <w:r w:rsidR="00894DD8" w:rsidRPr="002563DB" w:rsidDel="00F645B5">
                    <w:rPr>
                      <w:rFonts w:ascii="MS Gothic" w:eastAsia="MS Gothic" w:hAnsi="MS Gothic" w:cs="MS Gothic" w:hint="eastAsia"/>
                    </w:rPr>
                    <w:delText>☐</w:delText>
                  </w:r>
                </w:del>
                <w:customXmlDelRangeStart w:id="65" w:author="Michael Schneider" w:date="2019-11-07T18:32:00Z"/>
              </w:sdtContent>
            </w:sdt>
            <w:customXmlDelRangeEnd w:id="65"/>
            <w:del w:id="66" w:author="Michael Schneider" w:date="2019-11-07T18:32:00Z">
              <w:r w:rsidR="00894DD8" w:rsidRPr="002563DB" w:rsidDel="00F645B5">
                <w:rPr>
                  <w:rFonts w:asciiTheme="majorHAnsi" w:hAnsiTheme="majorHAnsi"/>
                </w:rPr>
                <w:delText xml:space="preserve">  Ja</w:delText>
              </w:r>
            </w:del>
          </w:p>
          <w:p w14:paraId="21BAC11C" w14:textId="29370047" w:rsidR="00894DD8" w:rsidRPr="002563DB" w:rsidDel="00F645B5" w:rsidRDefault="00F645B5" w:rsidP="00894DD8">
            <w:pPr>
              <w:tabs>
                <w:tab w:val="center" w:pos="4536"/>
                <w:tab w:val="right" w:pos="9072"/>
              </w:tabs>
              <w:rPr>
                <w:del w:id="67" w:author="Michael Schneider" w:date="2019-11-07T18:32:00Z"/>
                <w:rFonts w:asciiTheme="majorHAnsi" w:hAnsiTheme="majorHAnsi"/>
              </w:rPr>
            </w:pPr>
            <w:customXmlDelRangeStart w:id="68" w:author="Michael Schneider" w:date="2019-11-07T18:32:00Z"/>
            <w:sdt>
              <w:sdtPr>
                <w:rPr>
                  <w:rFonts w:asciiTheme="majorHAnsi" w:hAnsiTheme="majorHAnsi"/>
                </w:rPr>
                <w:id w:val="-240566335"/>
                <w14:checkbox>
                  <w14:checked w14:val="0"/>
                  <w14:checkedState w14:val="2612" w14:font="MS Gothic"/>
                  <w14:uncheckedState w14:val="2610" w14:font="MS Gothic"/>
                </w14:checkbox>
              </w:sdtPr>
              <w:sdtContent>
                <w:customXmlDelRangeEnd w:id="68"/>
                <w:del w:id="69" w:author="Michael Schneider" w:date="2019-11-07T18:32:00Z">
                  <w:r w:rsidR="00894DD8" w:rsidRPr="002563DB" w:rsidDel="00F645B5">
                    <w:rPr>
                      <w:rFonts w:ascii="MS Gothic" w:eastAsia="MS Gothic" w:hAnsi="MS Gothic" w:cs="MS Gothic" w:hint="eastAsia"/>
                    </w:rPr>
                    <w:delText>☐</w:delText>
                  </w:r>
                </w:del>
                <w:customXmlDelRangeStart w:id="70" w:author="Michael Schneider" w:date="2019-11-07T18:32:00Z"/>
              </w:sdtContent>
            </w:sdt>
            <w:customXmlDelRangeEnd w:id="70"/>
            <w:del w:id="71" w:author="Michael Schneider" w:date="2019-11-07T18:32:00Z">
              <w:r w:rsidR="00894DD8" w:rsidRPr="002563DB" w:rsidDel="00F645B5">
                <w:rPr>
                  <w:rFonts w:asciiTheme="majorHAnsi" w:hAnsiTheme="majorHAnsi"/>
                </w:rPr>
                <w:delText xml:space="preserve">  Nein</w:delText>
              </w:r>
            </w:del>
          </w:p>
          <w:p w14:paraId="5DD12710" w14:textId="3930B439" w:rsidR="00E66AFC" w:rsidRPr="002563DB" w:rsidDel="00F645B5" w:rsidRDefault="00F645B5" w:rsidP="00E66AFC">
            <w:pPr>
              <w:rPr>
                <w:del w:id="72" w:author="Michael Schneider" w:date="2019-11-07T18:32:00Z"/>
                <w:rFonts w:asciiTheme="majorHAnsi" w:hAnsiTheme="majorHAnsi"/>
              </w:rPr>
            </w:pPr>
            <w:customXmlDelRangeStart w:id="73" w:author="Michael Schneider" w:date="2019-11-07T18:32:00Z"/>
            <w:sdt>
              <w:sdtPr>
                <w:rPr>
                  <w:rFonts w:asciiTheme="majorHAnsi" w:hAnsiTheme="majorHAnsi"/>
                </w:rPr>
                <w:id w:val="-256678952"/>
                <w14:checkbox>
                  <w14:checked w14:val="0"/>
                  <w14:checkedState w14:val="2612" w14:font="MS Gothic"/>
                  <w14:uncheckedState w14:val="2610" w14:font="MS Gothic"/>
                </w14:checkbox>
              </w:sdtPr>
              <w:sdtContent>
                <w:customXmlDelRangeEnd w:id="73"/>
                <w:del w:id="74" w:author="Michael Schneider" w:date="2019-11-07T18:32:00Z">
                  <w:r w:rsidR="00E66AFC" w:rsidRPr="002563DB" w:rsidDel="00F645B5">
                    <w:rPr>
                      <w:rFonts w:ascii="MS Gothic" w:eastAsia="MS Gothic" w:hAnsi="MS Gothic" w:cs="MS Gothic" w:hint="eastAsia"/>
                    </w:rPr>
                    <w:delText>☐</w:delText>
                  </w:r>
                </w:del>
                <w:customXmlDelRangeStart w:id="75" w:author="Michael Schneider" w:date="2019-11-07T18:32:00Z"/>
              </w:sdtContent>
            </w:sdt>
            <w:customXmlDelRangeEnd w:id="75"/>
            <w:del w:id="76" w:author="Michael Schneider" w:date="2019-11-07T18:32:00Z">
              <w:r w:rsidR="00E66AFC" w:rsidRPr="002563DB" w:rsidDel="00F645B5">
                <w:rPr>
                  <w:rFonts w:asciiTheme="majorHAnsi" w:eastAsiaTheme="minorEastAsia" w:hAnsiTheme="majorHAnsi" w:cstheme="minorBidi"/>
                  <w:lang w:eastAsia="de-DE"/>
                </w:rPr>
                <w:delText xml:space="preserve"> Weiß nicht</w:delText>
              </w:r>
            </w:del>
          </w:p>
          <w:p w14:paraId="22193149" w14:textId="77777777" w:rsidR="00894DD8" w:rsidRPr="002563DB" w:rsidRDefault="00894DD8" w:rsidP="00F645B5">
            <w:pPr>
              <w:rPr>
                <w:rFonts w:asciiTheme="majorHAnsi" w:hAnsiTheme="majorHAnsi"/>
              </w:rPr>
              <w:pPrChange w:id="77" w:author="Michael Schneider" w:date="2019-11-07T18:32:00Z">
                <w:pPr/>
              </w:pPrChange>
            </w:pPr>
          </w:p>
        </w:tc>
      </w:tr>
      <w:tr w:rsidR="00F645B5" w:rsidRPr="002563DB" w14:paraId="136A4D78" w14:textId="77777777" w:rsidTr="006C1AB9">
        <w:trPr>
          <w:trHeight w:val="1391"/>
        </w:trPr>
        <w:tc>
          <w:tcPr>
            <w:tcW w:w="9210" w:type="dxa"/>
          </w:tcPr>
          <w:p w14:paraId="63D5107A" w14:textId="77777777" w:rsidR="00F645B5" w:rsidRPr="002563DB" w:rsidRDefault="00F645B5" w:rsidP="00F645B5">
            <w:pPr>
              <w:tabs>
                <w:tab w:val="center" w:pos="4536"/>
                <w:tab w:val="right" w:pos="9072"/>
              </w:tabs>
              <w:rPr>
                <w:ins w:id="78" w:author="Michael Schneider" w:date="2019-11-07T18:32:00Z"/>
                <w:rFonts w:asciiTheme="majorHAnsi" w:hAnsiTheme="majorHAnsi"/>
              </w:rPr>
            </w:pPr>
            <w:ins w:id="79" w:author="Michael Schneider" w:date="2019-11-07T18:32:00Z">
              <w:r w:rsidRPr="002563DB">
                <w:rPr>
                  <w:rFonts w:asciiTheme="majorHAnsi" w:hAnsiTheme="majorHAnsi"/>
                </w:rPr>
                <w:t>Wird hierfür eine Applikation benutzt?</w:t>
              </w:r>
            </w:ins>
          </w:p>
          <w:p w14:paraId="7FE61094" w14:textId="77777777" w:rsidR="00F645B5" w:rsidRPr="002563DB" w:rsidRDefault="00F645B5" w:rsidP="00F645B5">
            <w:pPr>
              <w:tabs>
                <w:tab w:val="center" w:pos="4536"/>
                <w:tab w:val="right" w:pos="9072"/>
              </w:tabs>
              <w:rPr>
                <w:ins w:id="80" w:author="Michael Schneider" w:date="2019-11-07T18:32:00Z"/>
                <w:rFonts w:asciiTheme="majorHAnsi" w:hAnsiTheme="majorHAnsi"/>
              </w:rPr>
            </w:pPr>
            <w:customXmlInsRangeStart w:id="81" w:author="Michael Schneider" w:date="2019-11-07T18:32:00Z"/>
            <w:sdt>
              <w:sdtPr>
                <w:rPr>
                  <w:rFonts w:asciiTheme="majorHAnsi" w:hAnsiTheme="majorHAnsi"/>
                </w:rPr>
                <w:id w:val="956140492"/>
                <w14:checkbox>
                  <w14:checked w14:val="0"/>
                  <w14:checkedState w14:val="2612" w14:font="MS Gothic"/>
                  <w14:uncheckedState w14:val="2610" w14:font="MS Gothic"/>
                </w14:checkbox>
              </w:sdtPr>
              <w:sdtContent>
                <w:customXmlInsRangeEnd w:id="81"/>
                <w:ins w:id="82" w:author="Michael Schneider" w:date="2019-11-07T18:32:00Z">
                  <w:r w:rsidRPr="002563DB">
                    <w:rPr>
                      <w:rFonts w:ascii="MS Gothic" w:eastAsia="MS Gothic" w:hAnsi="MS Gothic" w:cs="MS Gothic" w:hint="eastAsia"/>
                    </w:rPr>
                    <w:t>☐</w:t>
                  </w:r>
                </w:ins>
                <w:customXmlInsRangeStart w:id="83" w:author="Michael Schneider" w:date="2019-11-07T18:32:00Z"/>
              </w:sdtContent>
            </w:sdt>
            <w:customXmlInsRangeEnd w:id="83"/>
            <w:ins w:id="84" w:author="Michael Schneider" w:date="2019-11-07T18:32:00Z">
              <w:r w:rsidRPr="002563DB">
                <w:rPr>
                  <w:rFonts w:asciiTheme="majorHAnsi" w:hAnsiTheme="majorHAnsi"/>
                </w:rPr>
                <w:t xml:space="preserve">  Ja</w:t>
              </w:r>
            </w:ins>
          </w:p>
          <w:p w14:paraId="3816EC10" w14:textId="77777777" w:rsidR="00F645B5" w:rsidRPr="002563DB" w:rsidRDefault="00F645B5" w:rsidP="00F645B5">
            <w:pPr>
              <w:tabs>
                <w:tab w:val="center" w:pos="4536"/>
                <w:tab w:val="right" w:pos="9072"/>
              </w:tabs>
              <w:rPr>
                <w:ins w:id="85" w:author="Michael Schneider" w:date="2019-11-07T18:32:00Z"/>
                <w:rFonts w:asciiTheme="majorHAnsi" w:hAnsiTheme="majorHAnsi"/>
              </w:rPr>
            </w:pPr>
            <w:customXmlInsRangeStart w:id="86" w:author="Michael Schneider" w:date="2019-11-07T18:32:00Z"/>
            <w:sdt>
              <w:sdtPr>
                <w:rPr>
                  <w:rFonts w:asciiTheme="majorHAnsi" w:hAnsiTheme="majorHAnsi"/>
                </w:rPr>
                <w:id w:val="1676303250"/>
                <w14:checkbox>
                  <w14:checked w14:val="0"/>
                  <w14:checkedState w14:val="2612" w14:font="MS Gothic"/>
                  <w14:uncheckedState w14:val="2610" w14:font="MS Gothic"/>
                </w14:checkbox>
              </w:sdtPr>
              <w:sdtContent>
                <w:customXmlInsRangeEnd w:id="86"/>
                <w:ins w:id="87" w:author="Michael Schneider" w:date="2019-11-07T18:32:00Z">
                  <w:r w:rsidRPr="002563DB">
                    <w:rPr>
                      <w:rFonts w:ascii="MS Gothic" w:eastAsia="MS Gothic" w:hAnsi="MS Gothic" w:cs="MS Gothic" w:hint="eastAsia"/>
                    </w:rPr>
                    <w:t>☐</w:t>
                  </w:r>
                </w:ins>
                <w:customXmlInsRangeStart w:id="88" w:author="Michael Schneider" w:date="2019-11-07T18:32:00Z"/>
              </w:sdtContent>
            </w:sdt>
            <w:customXmlInsRangeEnd w:id="88"/>
            <w:ins w:id="89" w:author="Michael Schneider" w:date="2019-11-07T18:32:00Z">
              <w:r w:rsidRPr="002563DB">
                <w:rPr>
                  <w:rFonts w:asciiTheme="majorHAnsi" w:hAnsiTheme="majorHAnsi"/>
                </w:rPr>
                <w:t xml:space="preserve">  Nein</w:t>
              </w:r>
            </w:ins>
          </w:p>
          <w:p w14:paraId="626AE3AC" w14:textId="77777777" w:rsidR="00F645B5" w:rsidRPr="002563DB" w:rsidRDefault="00F645B5" w:rsidP="00F645B5">
            <w:pPr>
              <w:rPr>
                <w:ins w:id="90" w:author="Michael Schneider" w:date="2019-11-07T18:32:00Z"/>
                <w:rFonts w:asciiTheme="majorHAnsi" w:hAnsiTheme="majorHAnsi"/>
              </w:rPr>
            </w:pPr>
            <w:customXmlInsRangeStart w:id="91" w:author="Michael Schneider" w:date="2019-11-07T18:32:00Z"/>
            <w:sdt>
              <w:sdtPr>
                <w:rPr>
                  <w:rFonts w:asciiTheme="majorHAnsi" w:hAnsiTheme="majorHAnsi"/>
                </w:rPr>
                <w:id w:val="985281747"/>
                <w14:checkbox>
                  <w14:checked w14:val="0"/>
                  <w14:checkedState w14:val="2612" w14:font="MS Gothic"/>
                  <w14:uncheckedState w14:val="2610" w14:font="MS Gothic"/>
                </w14:checkbox>
              </w:sdtPr>
              <w:sdtContent>
                <w:customXmlInsRangeEnd w:id="91"/>
                <w:ins w:id="92" w:author="Michael Schneider" w:date="2019-11-07T18:32:00Z">
                  <w:r w:rsidRPr="002563DB">
                    <w:rPr>
                      <w:rFonts w:ascii="MS Gothic" w:eastAsia="MS Gothic" w:hAnsi="MS Gothic" w:cs="MS Gothic" w:hint="eastAsia"/>
                    </w:rPr>
                    <w:t>☐</w:t>
                  </w:r>
                </w:ins>
                <w:customXmlInsRangeStart w:id="93" w:author="Michael Schneider" w:date="2019-11-07T18:32:00Z"/>
              </w:sdtContent>
            </w:sdt>
            <w:customXmlInsRangeEnd w:id="93"/>
            <w:ins w:id="94" w:author="Michael Schneider" w:date="2019-11-07T18:32:00Z">
              <w:r w:rsidRPr="002563DB">
                <w:rPr>
                  <w:rFonts w:asciiTheme="majorHAnsi" w:eastAsiaTheme="minorEastAsia" w:hAnsiTheme="majorHAnsi" w:cstheme="minorBidi"/>
                  <w:lang w:eastAsia="de-DE"/>
                </w:rPr>
                <w:t xml:space="preserve"> Weiß nicht</w:t>
              </w:r>
            </w:ins>
          </w:p>
          <w:p w14:paraId="58461396" w14:textId="77777777" w:rsidR="00F645B5" w:rsidRPr="002563DB" w:rsidRDefault="00F645B5" w:rsidP="006C1AB9">
            <w:pPr>
              <w:tabs>
                <w:tab w:val="center" w:pos="4536"/>
                <w:tab w:val="right" w:pos="9072"/>
              </w:tabs>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Hier sind max. 60 Tage zulässig für die Speicherung der gekürzten IP-Adresse. Max. 6 Monate dürfen Nutzungsdaten mit einem pseudonymen Zuordnungswert (sog. Identifier) gespeichert </w:t>
            </w:r>
            <w:proofErr w:type="gramStart"/>
            <w:r w:rsidRPr="002563DB">
              <w:rPr>
                <w:rFonts w:asciiTheme="majorHAnsi" w:hAnsiTheme="majorHAnsi"/>
                <w:i/>
                <w:color w:val="C00000"/>
              </w:rPr>
              <w:t>werden..</w:t>
            </w:r>
            <w:proofErr w:type="gramEnd"/>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0D02578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F645B5"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698434380"/>
              <w:showingPlcHdr/>
            </w:sdt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B673BC9"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F645B5"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F645B5"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F645B5"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F645B5"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F645B5"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F645B5" w:rsidP="00CA4D94">
            <w:pPr>
              <w:tabs>
                <w:tab w:val="center" w:pos="4536"/>
                <w:tab w:val="right" w:pos="9072"/>
              </w:tabs>
              <w:rPr>
                <w:rFonts w:asciiTheme="majorHAnsi" w:hAnsiTheme="majorHAnsi"/>
              </w:rPr>
            </w:pPr>
            <w:sdt>
              <w:sdtPr>
                <w:rPr>
                  <w:rFonts w:asciiTheme="majorHAnsi" w:hAnsiTheme="majorHAnsi"/>
                </w:rPr>
                <w:id w:val="-1622137264"/>
                <w:showingPlcHdr/>
              </w:sdt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proofErr w:type="spellStart"/>
            <w:r w:rsidRPr="002563DB">
              <w:rPr>
                <w:rFonts w:asciiTheme="majorHAnsi" w:hAnsiTheme="majorHAnsi"/>
                <w:b/>
              </w:rPr>
              <w:t>Wordpress</w:t>
            </w:r>
            <w:proofErr w:type="spellEnd"/>
            <w:r w:rsidRPr="002563DB">
              <w:rPr>
                <w:rFonts w:asciiTheme="majorHAnsi" w:hAnsiTheme="majorHAnsi"/>
                <w:b/>
              </w:rPr>
              <w:t xml:space="preserve"> Plugin Jetpack (Wordpress.com-</w:t>
            </w:r>
            <w:proofErr w:type="spellStart"/>
            <w:r w:rsidRPr="002563DB">
              <w:rPr>
                <w:rFonts w:asciiTheme="majorHAnsi" w:hAnsiTheme="majorHAnsi"/>
                <w:b/>
              </w:rPr>
              <w:t>Stats</w:t>
            </w:r>
            <w:proofErr w:type="spellEnd"/>
            <w:r w:rsidRPr="002563DB">
              <w:rPr>
                <w:rFonts w:asciiTheme="majorHAnsi" w:hAnsiTheme="majorHAnsi"/>
                <w:b/>
              </w:rPr>
              <w:t>)</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Wordpress</w:t>
            </w:r>
            <w:proofErr w:type="spellEnd"/>
            <w:r w:rsidRPr="002563DB">
              <w:rPr>
                <w:rFonts w:asciiTheme="majorHAnsi" w:hAnsiTheme="majorHAnsi"/>
              </w:rPr>
              <w:t xml:space="preserve"> Plugin Jetpack mit Unterfunktion </w:t>
            </w:r>
            <w:proofErr w:type="spellStart"/>
            <w:r w:rsidRPr="002563DB">
              <w:rPr>
                <w:rFonts w:asciiTheme="majorHAnsi" w:hAnsiTheme="majorHAnsi"/>
              </w:rPr>
              <w:t>Wordpress</w:t>
            </w:r>
            <w:proofErr w:type="spellEnd"/>
            <w:r w:rsidRPr="002563DB">
              <w:rPr>
                <w:rFonts w:asciiTheme="majorHAnsi" w:hAnsiTheme="majorHAnsi"/>
              </w:rPr>
              <w:t xml:space="preserve"> </w:t>
            </w:r>
            <w:proofErr w:type="spellStart"/>
            <w:r w:rsidRPr="002563DB">
              <w:rPr>
                <w:rFonts w:asciiTheme="majorHAnsi" w:hAnsiTheme="majorHAnsi"/>
              </w:rPr>
              <w:t>Stats</w:t>
            </w:r>
            <w:proofErr w:type="spellEnd"/>
            <w:r w:rsidRPr="002563DB">
              <w:rPr>
                <w:rFonts w:asciiTheme="majorHAnsi" w:hAnsiTheme="majorHAnsi"/>
              </w:rPr>
              <w:t xml:space="preserve"> auf der Website verwendet?</w:t>
            </w:r>
          </w:p>
          <w:p w14:paraId="0613C0EF"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F645B5"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4012BFF"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F645B5"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F645B5"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F645B5"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04323F2"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F645B5"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F645B5" w:rsidP="00CA4D94">
            <w:pPr>
              <w:tabs>
                <w:tab w:val="center" w:pos="4536"/>
                <w:tab w:val="right" w:pos="9072"/>
              </w:tabs>
              <w:rPr>
                <w:rFonts w:asciiTheme="majorHAnsi" w:hAnsiTheme="majorHAnsi"/>
              </w:rPr>
            </w:pPr>
            <w:sdt>
              <w:sdtPr>
                <w:rPr>
                  <w:rFonts w:asciiTheme="majorHAnsi" w:hAnsiTheme="majorHAnsi"/>
                </w:rPr>
                <w:id w:val="2007780399"/>
                <w:showingPlcHdr/>
              </w:sdt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8D5CE9">
        <w:trPr>
          <w:trHeight w:val="2610"/>
        </w:trPr>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w:t>
            </w:r>
            <w:proofErr w:type="gramStart"/>
            <w:r w:rsidRPr="002563DB">
              <w:rPr>
                <w:rFonts w:asciiTheme="majorHAnsi" w:hAnsiTheme="majorHAnsi"/>
                <w:i/>
                <w:color w:val="C00000"/>
              </w:rPr>
              <w:t>) ,</w:t>
            </w:r>
            <w:proofErr w:type="gramEnd"/>
            <w:r w:rsidRPr="002563DB">
              <w:rPr>
                <w:rFonts w:asciiTheme="majorHAnsi" w:hAnsiTheme="majorHAnsi"/>
                <w:i/>
                <w:color w:val="C00000"/>
              </w:rPr>
              <w:t xml:space="preserve">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162F0DA" w14:textId="23457507" w:rsidR="008D5CE9" w:rsidDel="008D5CE9" w:rsidRDefault="008D5CE9" w:rsidP="008D5CE9">
            <w:pPr>
              <w:tabs>
                <w:tab w:val="left" w:pos="3008"/>
              </w:tabs>
              <w:rPr>
                <w:del w:id="95" w:author="Michael Schneider" w:date="2019-11-07T18:36:00Z"/>
                <w:rFonts w:asciiTheme="majorHAnsi" w:hAnsiTheme="majorHAnsi"/>
              </w:rPr>
            </w:pPr>
          </w:p>
          <w:p w14:paraId="76424CB2" w14:textId="3FE5F26D" w:rsidR="009063BA" w:rsidRPr="002563DB" w:rsidDel="008D5CE9" w:rsidRDefault="008D5CE9" w:rsidP="008D5CE9">
            <w:pPr>
              <w:tabs>
                <w:tab w:val="left" w:pos="3008"/>
              </w:tabs>
              <w:rPr>
                <w:del w:id="96" w:author="Michael Schneider" w:date="2019-11-07T18:36:00Z"/>
                <w:rFonts w:asciiTheme="majorHAnsi" w:hAnsiTheme="majorHAnsi"/>
              </w:rPr>
              <w:pPrChange w:id="97" w:author="Michael Schneider" w:date="2019-11-07T18:35:00Z">
                <w:pPr/>
              </w:pPrChange>
            </w:pPr>
            <w:del w:id="98" w:author="Michael Schneider" w:date="2019-11-07T18:36:00Z">
              <w:r w:rsidDel="008D5CE9">
                <w:rPr>
                  <w:rFonts w:asciiTheme="majorHAnsi" w:hAnsiTheme="majorHAnsi"/>
                </w:rPr>
                <w:tab/>
              </w:r>
            </w:del>
          </w:p>
          <w:p w14:paraId="3872EABA" w14:textId="4383F7B1" w:rsidR="009B2C0D" w:rsidRPr="002563DB" w:rsidDel="008D5CE9" w:rsidRDefault="009B2C0D" w:rsidP="008D5CE9">
            <w:pPr>
              <w:tabs>
                <w:tab w:val="left" w:pos="3008"/>
              </w:tabs>
              <w:rPr>
                <w:del w:id="99" w:author="Michael Schneider" w:date="2019-11-07T18:36:00Z"/>
                <w:rFonts w:asciiTheme="majorHAnsi" w:hAnsiTheme="majorHAnsi"/>
              </w:rPr>
              <w:pPrChange w:id="100" w:author="Michael Schneider" w:date="2019-11-07T18:36:00Z">
                <w:pPr/>
              </w:pPrChange>
            </w:pPr>
            <w:del w:id="101" w:author="Michael Schneider" w:date="2019-11-07T18:36:00Z">
              <w:r w:rsidRPr="002563DB" w:rsidDel="008D5CE9">
                <w:rPr>
                  <w:rFonts w:asciiTheme="majorHAnsi" w:hAnsiTheme="majorHAnsi"/>
                </w:rPr>
                <w:delText>Welche Daten werden erhoben?</w:delText>
              </w:r>
            </w:del>
          </w:p>
          <w:p w14:paraId="50A55358" w14:textId="38C216DF" w:rsidR="009B2C0D" w:rsidRPr="002563DB" w:rsidDel="008D5CE9" w:rsidRDefault="009B2C0D" w:rsidP="00CB692F">
            <w:pPr>
              <w:rPr>
                <w:del w:id="102" w:author="Michael Schneider" w:date="2019-11-07T18:36:00Z"/>
                <w:rFonts w:asciiTheme="majorHAnsi" w:hAnsiTheme="majorHAnsi"/>
              </w:rPr>
            </w:pPr>
          </w:p>
          <w:p w14:paraId="71AFE2FF" w14:textId="3F4F2545" w:rsidR="009B2C0D" w:rsidRPr="002563DB" w:rsidDel="008D5CE9" w:rsidRDefault="00F645B5" w:rsidP="009B2C0D">
            <w:pPr>
              <w:tabs>
                <w:tab w:val="center" w:pos="4536"/>
                <w:tab w:val="right" w:pos="9072"/>
              </w:tabs>
              <w:rPr>
                <w:del w:id="103" w:author="Michael Schneider" w:date="2019-11-07T18:36:00Z"/>
                <w:rFonts w:asciiTheme="majorHAnsi" w:hAnsiTheme="majorHAnsi"/>
              </w:rPr>
            </w:pPr>
            <w:customXmlDelRangeStart w:id="104" w:author="Michael Schneider" w:date="2019-11-07T18:36:00Z"/>
            <w:sdt>
              <w:sdtPr>
                <w:rPr>
                  <w:rFonts w:asciiTheme="majorHAnsi" w:hAnsiTheme="majorHAnsi"/>
                </w:rPr>
                <w:id w:val="299049409"/>
                <w14:checkbox>
                  <w14:checked w14:val="0"/>
                  <w14:checkedState w14:val="2612" w14:font="MS Gothic"/>
                  <w14:uncheckedState w14:val="2610" w14:font="MS Gothic"/>
                </w14:checkbox>
              </w:sdtPr>
              <w:sdtContent>
                <w:customXmlDelRangeEnd w:id="104"/>
                <w:del w:id="105" w:author="Michael Schneider" w:date="2019-11-07T18:36:00Z">
                  <w:r w:rsidR="009B2C0D" w:rsidRPr="002563DB" w:rsidDel="008D5CE9">
                    <w:rPr>
                      <w:rFonts w:ascii="MS Gothic" w:eastAsia="MS Gothic" w:hAnsi="MS Gothic" w:cs="MS Gothic" w:hint="eastAsia"/>
                    </w:rPr>
                    <w:delText>☐</w:delText>
                  </w:r>
                </w:del>
                <w:customXmlDelRangeStart w:id="106" w:author="Michael Schneider" w:date="2019-11-07T18:36:00Z"/>
              </w:sdtContent>
            </w:sdt>
            <w:customXmlDelRangeEnd w:id="106"/>
            <w:del w:id="107" w:author="Michael Schneider" w:date="2019-11-07T18:36:00Z">
              <w:r w:rsidR="009B2C0D" w:rsidRPr="002563DB" w:rsidDel="008D5CE9">
                <w:rPr>
                  <w:rFonts w:asciiTheme="majorHAnsi" w:hAnsiTheme="majorHAnsi"/>
                </w:rPr>
                <w:delText xml:space="preserve">  Name</w:delText>
              </w:r>
            </w:del>
          </w:p>
          <w:p w14:paraId="03A445C1" w14:textId="4AE6E12B" w:rsidR="009B2C0D" w:rsidRPr="002563DB" w:rsidDel="008D5CE9" w:rsidRDefault="00F645B5" w:rsidP="009B2C0D">
            <w:pPr>
              <w:tabs>
                <w:tab w:val="center" w:pos="4536"/>
                <w:tab w:val="right" w:pos="9072"/>
              </w:tabs>
              <w:rPr>
                <w:del w:id="108" w:author="Michael Schneider" w:date="2019-11-07T18:36:00Z"/>
                <w:rFonts w:asciiTheme="majorHAnsi" w:hAnsiTheme="majorHAnsi"/>
              </w:rPr>
            </w:pPr>
            <w:customXmlDelRangeStart w:id="109" w:author="Michael Schneider" w:date="2019-11-07T18:36:00Z"/>
            <w:sdt>
              <w:sdtPr>
                <w:rPr>
                  <w:rFonts w:asciiTheme="majorHAnsi" w:hAnsiTheme="majorHAnsi"/>
                </w:rPr>
                <w:id w:val="1251466308"/>
                <w14:checkbox>
                  <w14:checked w14:val="0"/>
                  <w14:checkedState w14:val="2612" w14:font="MS Gothic"/>
                  <w14:uncheckedState w14:val="2610" w14:font="MS Gothic"/>
                </w14:checkbox>
              </w:sdtPr>
              <w:sdtContent>
                <w:customXmlDelRangeEnd w:id="109"/>
                <w:del w:id="110" w:author="Michael Schneider" w:date="2019-11-07T18:36:00Z">
                  <w:r w:rsidR="009B2C0D" w:rsidRPr="002563DB" w:rsidDel="008D5CE9">
                    <w:rPr>
                      <w:rFonts w:ascii="MS Gothic" w:eastAsia="MS Gothic" w:hAnsi="MS Gothic" w:cs="MS Gothic" w:hint="eastAsia"/>
                    </w:rPr>
                    <w:delText>☐</w:delText>
                  </w:r>
                </w:del>
                <w:customXmlDelRangeStart w:id="111" w:author="Michael Schneider" w:date="2019-11-07T18:36:00Z"/>
              </w:sdtContent>
            </w:sdt>
            <w:customXmlDelRangeEnd w:id="111"/>
            <w:del w:id="112" w:author="Michael Schneider" w:date="2019-11-07T18:36:00Z">
              <w:r w:rsidR="009B2C0D" w:rsidRPr="002563DB" w:rsidDel="008D5CE9">
                <w:rPr>
                  <w:rFonts w:asciiTheme="majorHAnsi" w:hAnsiTheme="majorHAnsi"/>
                </w:rPr>
                <w:delText xml:space="preserve">  Anschrift</w:delText>
              </w:r>
            </w:del>
          </w:p>
          <w:p w14:paraId="0E6BBE01" w14:textId="277F22E3" w:rsidR="009B2C0D" w:rsidRPr="002563DB" w:rsidDel="008D5CE9" w:rsidRDefault="00F645B5" w:rsidP="009B2C0D">
            <w:pPr>
              <w:tabs>
                <w:tab w:val="center" w:pos="4536"/>
                <w:tab w:val="right" w:pos="9072"/>
              </w:tabs>
              <w:rPr>
                <w:del w:id="113" w:author="Michael Schneider" w:date="2019-11-07T18:36:00Z"/>
                <w:rFonts w:asciiTheme="majorHAnsi" w:hAnsiTheme="majorHAnsi"/>
              </w:rPr>
            </w:pPr>
            <w:customXmlDelRangeStart w:id="114" w:author="Michael Schneider" w:date="2019-11-07T18:36:00Z"/>
            <w:sdt>
              <w:sdtPr>
                <w:rPr>
                  <w:rFonts w:asciiTheme="majorHAnsi" w:hAnsiTheme="majorHAnsi"/>
                </w:rPr>
                <w:id w:val="-2037653856"/>
                <w14:checkbox>
                  <w14:checked w14:val="0"/>
                  <w14:checkedState w14:val="2612" w14:font="MS Gothic"/>
                  <w14:uncheckedState w14:val="2610" w14:font="MS Gothic"/>
                </w14:checkbox>
              </w:sdtPr>
              <w:sdtContent>
                <w:customXmlDelRangeEnd w:id="114"/>
                <w:del w:id="115" w:author="Michael Schneider" w:date="2019-11-07T18:36:00Z">
                  <w:r w:rsidR="009B2C0D" w:rsidRPr="002563DB" w:rsidDel="008D5CE9">
                    <w:rPr>
                      <w:rFonts w:ascii="MS Gothic" w:eastAsia="MS Gothic" w:hAnsi="MS Gothic" w:cs="MS Gothic" w:hint="eastAsia"/>
                    </w:rPr>
                    <w:delText>☐</w:delText>
                  </w:r>
                </w:del>
                <w:customXmlDelRangeStart w:id="116" w:author="Michael Schneider" w:date="2019-11-07T18:36:00Z"/>
              </w:sdtContent>
            </w:sdt>
            <w:customXmlDelRangeEnd w:id="116"/>
            <w:del w:id="117" w:author="Michael Schneider" w:date="2019-11-07T18:36:00Z">
              <w:r w:rsidR="009B2C0D" w:rsidRPr="002563DB" w:rsidDel="008D5CE9">
                <w:rPr>
                  <w:rFonts w:asciiTheme="majorHAnsi" w:hAnsiTheme="majorHAnsi"/>
                </w:rPr>
                <w:delText xml:space="preserve">  E-Mail-Adresse</w:delText>
              </w:r>
            </w:del>
          </w:p>
          <w:p w14:paraId="67B82E8E" w14:textId="148D3EAF" w:rsidR="009B2C0D" w:rsidRPr="002563DB" w:rsidDel="008D5CE9" w:rsidRDefault="00F645B5" w:rsidP="009B2C0D">
            <w:pPr>
              <w:tabs>
                <w:tab w:val="center" w:pos="4536"/>
                <w:tab w:val="right" w:pos="9072"/>
              </w:tabs>
              <w:rPr>
                <w:del w:id="118" w:author="Michael Schneider" w:date="2019-11-07T18:36:00Z"/>
                <w:rFonts w:asciiTheme="majorHAnsi" w:hAnsiTheme="majorHAnsi"/>
              </w:rPr>
            </w:pPr>
            <w:customXmlDelRangeStart w:id="119" w:author="Michael Schneider" w:date="2019-11-07T18:36:00Z"/>
            <w:sdt>
              <w:sdtPr>
                <w:rPr>
                  <w:rFonts w:asciiTheme="majorHAnsi" w:hAnsiTheme="majorHAnsi"/>
                </w:rPr>
                <w:id w:val="40797198"/>
                <w14:checkbox>
                  <w14:checked w14:val="0"/>
                  <w14:checkedState w14:val="2612" w14:font="MS Gothic"/>
                  <w14:uncheckedState w14:val="2610" w14:font="MS Gothic"/>
                </w14:checkbox>
              </w:sdtPr>
              <w:sdtContent>
                <w:customXmlDelRangeEnd w:id="119"/>
                <w:del w:id="120" w:author="Michael Schneider" w:date="2019-11-07T18:36:00Z">
                  <w:r w:rsidR="009B2C0D" w:rsidRPr="002563DB" w:rsidDel="008D5CE9">
                    <w:rPr>
                      <w:rFonts w:ascii="MS Gothic" w:eastAsia="MS Gothic" w:hAnsi="MS Gothic" w:cs="MS Gothic" w:hint="eastAsia"/>
                    </w:rPr>
                    <w:delText>☐</w:delText>
                  </w:r>
                </w:del>
                <w:customXmlDelRangeStart w:id="121" w:author="Michael Schneider" w:date="2019-11-07T18:36:00Z"/>
              </w:sdtContent>
            </w:sdt>
            <w:customXmlDelRangeEnd w:id="121"/>
            <w:del w:id="122" w:author="Michael Schneider" w:date="2019-11-07T18:36:00Z">
              <w:r w:rsidR="009B2C0D" w:rsidRPr="002563DB" w:rsidDel="008D5CE9">
                <w:rPr>
                  <w:rFonts w:asciiTheme="majorHAnsi" w:hAnsiTheme="majorHAnsi"/>
                </w:rPr>
                <w:delText xml:space="preserve">  Konkrete Anfrage</w:delText>
              </w:r>
            </w:del>
          </w:p>
          <w:p w14:paraId="5014ACFE" w14:textId="03364BCF" w:rsidR="009B2C0D" w:rsidRPr="002563DB" w:rsidDel="008D5CE9" w:rsidRDefault="00F645B5" w:rsidP="009B2C0D">
            <w:pPr>
              <w:tabs>
                <w:tab w:val="center" w:pos="4536"/>
                <w:tab w:val="right" w:pos="9072"/>
              </w:tabs>
              <w:rPr>
                <w:del w:id="123" w:author="Michael Schneider" w:date="2019-11-07T18:36:00Z"/>
                <w:rFonts w:asciiTheme="majorHAnsi" w:hAnsiTheme="majorHAnsi"/>
              </w:rPr>
            </w:pPr>
            <w:customXmlDelRangeStart w:id="124" w:author="Michael Schneider" w:date="2019-11-07T18:36:00Z"/>
            <w:sdt>
              <w:sdtPr>
                <w:rPr>
                  <w:rFonts w:asciiTheme="majorHAnsi" w:hAnsiTheme="majorHAnsi"/>
                </w:rPr>
                <w:id w:val="-1982149687"/>
                <w14:checkbox>
                  <w14:checked w14:val="0"/>
                  <w14:checkedState w14:val="2612" w14:font="MS Gothic"/>
                  <w14:uncheckedState w14:val="2610" w14:font="MS Gothic"/>
                </w14:checkbox>
              </w:sdtPr>
              <w:sdtContent>
                <w:customXmlDelRangeEnd w:id="124"/>
                <w:del w:id="125" w:author="Michael Schneider" w:date="2019-11-07T18:36:00Z">
                  <w:r w:rsidR="009B2C0D" w:rsidRPr="002563DB" w:rsidDel="008D5CE9">
                    <w:rPr>
                      <w:rFonts w:ascii="MS Gothic" w:eastAsia="MS Gothic" w:hAnsi="MS Gothic" w:cs="MS Gothic" w:hint="eastAsia"/>
                    </w:rPr>
                    <w:delText>☐</w:delText>
                  </w:r>
                </w:del>
                <w:customXmlDelRangeStart w:id="126" w:author="Michael Schneider" w:date="2019-11-07T18:36:00Z"/>
              </w:sdtContent>
            </w:sdt>
            <w:customXmlDelRangeEnd w:id="126"/>
            <w:del w:id="127" w:author="Michael Schneider" w:date="2019-11-07T18:36:00Z">
              <w:r w:rsidR="009B2C0D" w:rsidRPr="002563DB" w:rsidDel="008D5CE9">
                <w:rPr>
                  <w:rFonts w:asciiTheme="majorHAnsi" w:hAnsiTheme="majorHAnsi"/>
                </w:rPr>
                <w:delText xml:space="preserve">  andere Daten:  </w:delText>
              </w:r>
            </w:del>
            <w:customXmlDelRangeStart w:id="128" w:author="Michael Schneider" w:date="2019-11-07T18:36:00Z"/>
            <w:sdt>
              <w:sdtPr>
                <w:rPr>
                  <w:rFonts w:asciiTheme="majorHAnsi" w:hAnsiTheme="majorHAnsi"/>
                </w:rPr>
                <w:id w:val="1343441706"/>
              </w:sdtPr>
              <w:sdtContent>
                <w:customXmlDelRangeEnd w:id="128"/>
                <w:customXmlDelRangeStart w:id="129" w:author="Michael Schneider" w:date="2019-11-07T18:36:00Z"/>
              </w:sdtContent>
            </w:sdt>
            <w:customXmlDelRangeEnd w:id="129"/>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8D5CE9" w:rsidRPr="002563DB" w14:paraId="39996151" w14:textId="77777777" w:rsidTr="00CB692F">
        <w:trPr>
          <w:trHeight w:val="2610"/>
        </w:trPr>
        <w:tc>
          <w:tcPr>
            <w:tcW w:w="9210" w:type="dxa"/>
          </w:tcPr>
          <w:p w14:paraId="24DBE74F" w14:textId="77777777" w:rsidR="008D5CE9" w:rsidRDefault="008D5CE9" w:rsidP="008D5CE9">
            <w:pPr>
              <w:rPr>
                <w:ins w:id="130" w:author="Michael Schneider" w:date="2019-11-07T18:36:00Z"/>
                <w:rFonts w:asciiTheme="majorHAnsi" w:hAnsiTheme="majorHAnsi"/>
              </w:rPr>
            </w:pPr>
          </w:p>
          <w:p w14:paraId="1E0E7F97" w14:textId="3EE651C6" w:rsidR="008D5CE9" w:rsidRPr="002563DB" w:rsidRDefault="008D5CE9" w:rsidP="008D5CE9">
            <w:pPr>
              <w:rPr>
                <w:ins w:id="131" w:author="Michael Schneider" w:date="2019-11-07T18:36:00Z"/>
                <w:rFonts w:asciiTheme="majorHAnsi" w:hAnsiTheme="majorHAnsi"/>
              </w:rPr>
            </w:pPr>
            <w:ins w:id="132" w:author="Michael Schneider" w:date="2019-11-07T18:36:00Z">
              <w:r w:rsidRPr="002563DB">
                <w:rPr>
                  <w:rFonts w:asciiTheme="majorHAnsi" w:hAnsiTheme="majorHAnsi"/>
                </w:rPr>
                <w:t>Welche Daten werden erhoben?</w:t>
              </w:r>
            </w:ins>
          </w:p>
          <w:p w14:paraId="2D41802D" w14:textId="77777777" w:rsidR="008D5CE9" w:rsidRPr="002563DB" w:rsidRDefault="008D5CE9" w:rsidP="008D5CE9">
            <w:pPr>
              <w:rPr>
                <w:ins w:id="133" w:author="Michael Schneider" w:date="2019-11-07T18:36:00Z"/>
                <w:rFonts w:asciiTheme="majorHAnsi" w:hAnsiTheme="majorHAnsi"/>
              </w:rPr>
            </w:pPr>
          </w:p>
          <w:p w14:paraId="44DEFA4A" w14:textId="77777777" w:rsidR="008D5CE9" w:rsidRPr="002563DB" w:rsidRDefault="008D5CE9" w:rsidP="008D5CE9">
            <w:pPr>
              <w:tabs>
                <w:tab w:val="center" w:pos="4536"/>
                <w:tab w:val="right" w:pos="9072"/>
              </w:tabs>
              <w:rPr>
                <w:ins w:id="134" w:author="Michael Schneider" w:date="2019-11-07T18:36:00Z"/>
                <w:rFonts w:asciiTheme="majorHAnsi" w:hAnsiTheme="majorHAnsi"/>
              </w:rPr>
            </w:pPr>
            <w:customXmlInsRangeStart w:id="135" w:author="Michael Schneider" w:date="2019-11-07T18:36:00Z"/>
            <w:sdt>
              <w:sdtPr>
                <w:rPr>
                  <w:rFonts w:asciiTheme="majorHAnsi" w:hAnsiTheme="majorHAnsi"/>
                </w:rPr>
                <w:id w:val="-1441984330"/>
                <w14:checkbox>
                  <w14:checked w14:val="0"/>
                  <w14:checkedState w14:val="2612" w14:font="MS Gothic"/>
                  <w14:uncheckedState w14:val="2610" w14:font="MS Gothic"/>
                </w14:checkbox>
              </w:sdtPr>
              <w:sdtContent>
                <w:customXmlInsRangeEnd w:id="135"/>
                <w:ins w:id="136" w:author="Michael Schneider" w:date="2019-11-07T18:36:00Z">
                  <w:r w:rsidRPr="002563DB">
                    <w:rPr>
                      <w:rFonts w:ascii="MS Gothic" w:eastAsia="MS Gothic" w:hAnsi="MS Gothic" w:cs="MS Gothic" w:hint="eastAsia"/>
                    </w:rPr>
                    <w:t>☐</w:t>
                  </w:r>
                </w:ins>
                <w:customXmlInsRangeStart w:id="137" w:author="Michael Schneider" w:date="2019-11-07T18:36:00Z"/>
              </w:sdtContent>
            </w:sdt>
            <w:customXmlInsRangeEnd w:id="137"/>
            <w:ins w:id="138" w:author="Michael Schneider" w:date="2019-11-07T18:36:00Z">
              <w:r w:rsidRPr="002563DB">
                <w:rPr>
                  <w:rFonts w:asciiTheme="majorHAnsi" w:hAnsiTheme="majorHAnsi"/>
                </w:rPr>
                <w:t xml:space="preserve">  Name</w:t>
              </w:r>
            </w:ins>
          </w:p>
          <w:p w14:paraId="3934CEB6" w14:textId="77777777" w:rsidR="008D5CE9" w:rsidRPr="002563DB" w:rsidRDefault="008D5CE9" w:rsidP="008D5CE9">
            <w:pPr>
              <w:tabs>
                <w:tab w:val="center" w:pos="4536"/>
                <w:tab w:val="right" w:pos="9072"/>
              </w:tabs>
              <w:rPr>
                <w:ins w:id="139" w:author="Michael Schneider" w:date="2019-11-07T18:36:00Z"/>
                <w:rFonts w:asciiTheme="majorHAnsi" w:hAnsiTheme="majorHAnsi"/>
              </w:rPr>
            </w:pPr>
            <w:customXmlInsRangeStart w:id="140" w:author="Michael Schneider" w:date="2019-11-07T18:36:00Z"/>
            <w:sdt>
              <w:sdtPr>
                <w:rPr>
                  <w:rFonts w:asciiTheme="majorHAnsi" w:hAnsiTheme="majorHAnsi"/>
                </w:rPr>
                <w:id w:val="1509407065"/>
                <w14:checkbox>
                  <w14:checked w14:val="0"/>
                  <w14:checkedState w14:val="2612" w14:font="MS Gothic"/>
                  <w14:uncheckedState w14:val="2610" w14:font="MS Gothic"/>
                </w14:checkbox>
              </w:sdtPr>
              <w:sdtContent>
                <w:customXmlInsRangeEnd w:id="140"/>
                <w:ins w:id="141" w:author="Michael Schneider" w:date="2019-11-07T18:36:00Z">
                  <w:r w:rsidRPr="002563DB">
                    <w:rPr>
                      <w:rFonts w:ascii="MS Gothic" w:eastAsia="MS Gothic" w:hAnsi="MS Gothic" w:cs="MS Gothic" w:hint="eastAsia"/>
                    </w:rPr>
                    <w:t>☐</w:t>
                  </w:r>
                </w:ins>
                <w:customXmlInsRangeStart w:id="142" w:author="Michael Schneider" w:date="2019-11-07T18:36:00Z"/>
              </w:sdtContent>
            </w:sdt>
            <w:customXmlInsRangeEnd w:id="142"/>
            <w:ins w:id="143" w:author="Michael Schneider" w:date="2019-11-07T18:36:00Z">
              <w:r w:rsidRPr="002563DB">
                <w:rPr>
                  <w:rFonts w:asciiTheme="majorHAnsi" w:hAnsiTheme="majorHAnsi"/>
                </w:rPr>
                <w:t xml:space="preserve">  Anschrift</w:t>
              </w:r>
            </w:ins>
          </w:p>
          <w:p w14:paraId="39EAF030" w14:textId="77777777" w:rsidR="008D5CE9" w:rsidRPr="002563DB" w:rsidRDefault="008D5CE9" w:rsidP="008D5CE9">
            <w:pPr>
              <w:tabs>
                <w:tab w:val="center" w:pos="4536"/>
                <w:tab w:val="right" w:pos="9072"/>
              </w:tabs>
              <w:rPr>
                <w:ins w:id="144" w:author="Michael Schneider" w:date="2019-11-07T18:36:00Z"/>
                <w:rFonts w:asciiTheme="majorHAnsi" w:hAnsiTheme="majorHAnsi"/>
              </w:rPr>
            </w:pPr>
            <w:customXmlInsRangeStart w:id="145" w:author="Michael Schneider" w:date="2019-11-07T18:36:00Z"/>
            <w:sdt>
              <w:sdtPr>
                <w:rPr>
                  <w:rFonts w:asciiTheme="majorHAnsi" w:hAnsiTheme="majorHAnsi"/>
                </w:rPr>
                <w:id w:val="-544292993"/>
                <w14:checkbox>
                  <w14:checked w14:val="0"/>
                  <w14:checkedState w14:val="2612" w14:font="MS Gothic"/>
                  <w14:uncheckedState w14:val="2610" w14:font="MS Gothic"/>
                </w14:checkbox>
              </w:sdtPr>
              <w:sdtContent>
                <w:customXmlInsRangeEnd w:id="145"/>
                <w:ins w:id="146" w:author="Michael Schneider" w:date="2019-11-07T18:36:00Z">
                  <w:r w:rsidRPr="002563DB">
                    <w:rPr>
                      <w:rFonts w:ascii="MS Gothic" w:eastAsia="MS Gothic" w:hAnsi="MS Gothic" w:cs="MS Gothic" w:hint="eastAsia"/>
                    </w:rPr>
                    <w:t>☐</w:t>
                  </w:r>
                </w:ins>
                <w:customXmlInsRangeStart w:id="147" w:author="Michael Schneider" w:date="2019-11-07T18:36:00Z"/>
              </w:sdtContent>
            </w:sdt>
            <w:customXmlInsRangeEnd w:id="147"/>
            <w:ins w:id="148" w:author="Michael Schneider" w:date="2019-11-07T18:36:00Z">
              <w:r w:rsidRPr="002563DB">
                <w:rPr>
                  <w:rFonts w:asciiTheme="majorHAnsi" w:hAnsiTheme="majorHAnsi"/>
                </w:rPr>
                <w:t xml:space="preserve">  E-Mail-Adresse</w:t>
              </w:r>
            </w:ins>
          </w:p>
          <w:p w14:paraId="050D33A3" w14:textId="77777777" w:rsidR="008D5CE9" w:rsidRPr="002563DB" w:rsidRDefault="008D5CE9" w:rsidP="008D5CE9">
            <w:pPr>
              <w:tabs>
                <w:tab w:val="center" w:pos="4536"/>
                <w:tab w:val="right" w:pos="9072"/>
              </w:tabs>
              <w:rPr>
                <w:ins w:id="149" w:author="Michael Schneider" w:date="2019-11-07T18:36:00Z"/>
                <w:rFonts w:asciiTheme="majorHAnsi" w:hAnsiTheme="majorHAnsi"/>
              </w:rPr>
            </w:pPr>
            <w:customXmlInsRangeStart w:id="150" w:author="Michael Schneider" w:date="2019-11-07T18:36:00Z"/>
            <w:sdt>
              <w:sdtPr>
                <w:rPr>
                  <w:rFonts w:asciiTheme="majorHAnsi" w:hAnsiTheme="majorHAnsi"/>
                </w:rPr>
                <w:id w:val="-946309327"/>
                <w14:checkbox>
                  <w14:checked w14:val="0"/>
                  <w14:checkedState w14:val="2612" w14:font="MS Gothic"/>
                  <w14:uncheckedState w14:val="2610" w14:font="MS Gothic"/>
                </w14:checkbox>
              </w:sdtPr>
              <w:sdtContent>
                <w:customXmlInsRangeEnd w:id="150"/>
                <w:ins w:id="151" w:author="Michael Schneider" w:date="2019-11-07T18:36:00Z">
                  <w:r w:rsidRPr="002563DB">
                    <w:rPr>
                      <w:rFonts w:ascii="MS Gothic" w:eastAsia="MS Gothic" w:hAnsi="MS Gothic" w:cs="MS Gothic" w:hint="eastAsia"/>
                    </w:rPr>
                    <w:t>☐</w:t>
                  </w:r>
                </w:ins>
                <w:customXmlInsRangeStart w:id="152" w:author="Michael Schneider" w:date="2019-11-07T18:36:00Z"/>
              </w:sdtContent>
            </w:sdt>
            <w:customXmlInsRangeEnd w:id="152"/>
            <w:ins w:id="153" w:author="Michael Schneider" w:date="2019-11-07T18:36:00Z">
              <w:r w:rsidRPr="002563DB">
                <w:rPr>
                  <w:rFonts w:asciiTheme="majorHAnsi" w:hAnsiTheme="majorHAnsi"/>
                </w:rPr>
                <w:t xml:space="preserve">  Konkrete Anfrage</w:t>
              </w:r>
            </w:ins>
          </w:p>
          <w:p w14:paraId="6682B1A7" w14:textId="77777777" w:rsidR="008D5CE9" w:rsidRPr="002563DB" w:rsidRDefault="008D5CE9" w:rsidP="008D5CE9">
            <w:pPr>
              <w:tabs>
                <w:tab w:val="center" w:pos="4536"/>
                <w:tab w:val="right" w:pos="9072"/>
              </w:tabs>
              <w:rPr>
                <w:ins w:id="154" w:author="Michael Schneider" w:date="2019-11-07T18:36:00Z"/>
                <w:rFonts w:asciiTheme="majorHAnsi" w:hAnsiTheme="majorHAnsi"/>
              </w:rPr>
            </w:pPr>
            <w:customXmlInsRangeStart w:id="155" w:author="Michael Schneider" w:date="2019-11-07T18:36:00Z"/>
            <w:sdt>
              <w:sdtPr>
                <w:rPr>
                  <w:rFonts w:asciiTheme="majorHAnsi" w:hAnsiTheme="majorHAnsi"/>
                </w:rPr>
                <w:id w:val="-558250430"/>
                <w14:checkbox>
                  <w14:checked w14:val="0"/>
                  <w14:checkedState w14:val="2612" w14:font="MS Gothic"/>
                  <w14:uncheckedState w14:val="2610" w14:font="MS Gothic"/>
                </w14:checkbox>
              </w:sdtPr>
              <w:sdtContent>
                <w:customXmlInsRangeEnd w:id="155"/>
                <w:ins w:id="156" w:author="Michael Schneider" w:date="2019-11-07T18:36:00Z">
                  <w:r w:rsidRPr="002563DB">
                    <w:rPr>
                      <w:rFonts w:ascii="MS Gothic" w:eastAsia="MS Gothic" w:hAnsi="MS Gothic" w:cs="MS Gothic" w:hint="eastAsia"/>
                    </w:rPr>
                    <w:t>☐</w:t>
                  </w:r>
                </w:ins>
                <w:customXmlInsRangeStart w:id="157" w:author="Michael Schneider" w:date="2019-11-07T18:36:00Z"/>
              </w:sdtContent>
            </w:sdt>
            <w:customXmlInsRangeEnd w:id="157"/>
            <w:ins w:id="158" w:author="Michael Schneider" w:date="2019-11-07T18:36:00Z">
              <w:r w:rsidRPr="002563DB">
                <w:rPr>
                  <w:rFonts w:asciiTheme="majorHAnsi" w:hAnsiTheme="majorHAnsi"/>
                </w:rPr>
                <w:t xml:space="preserve">  andere Daten:  </w:t>
              </w:r>
            </w:ins>
            <w:customXmlInsRangeStart w:id="159" w:author="Michael Schneider" w:date="2019-11-07T18:36:00Z"/>
            <w:sdt>
              <w:sdtPr>
                <w:rPr>
                  <w:rFonts w:asciiTheme="majorHAnsi" w:hAnsiTheme="majorHAnsi"/>
                </w:rPr>
                <w:id w:val="852222749"/>
                <w:showingPlcHdr/>
              </w:sdtPr>
              <w:sdtContent>
                <w:customXmlInsRangeEnd w:id="159"/>
                <w:ins w:id="160" w:author="Michael Schneider" w:date="2019-11-07T18:36:00Z">
                  <w:r w:rsidRPr="002563DB">
                    <w:rPr>
                      <w:rStyle w:val="Platzhaltertext"/>
                      <w:rFonts w:asciiTheme="majorHAnsi" w:hAnsiTheme="majorHAnsi"/>
                    </w:rPr>
                    <w:t>Klicken Sie hier, um Text einzugeben.</w:t>
                  </w:r>
                </w:ins>
                <w:customXmlInsRangeStart w:id="161" w:author="Michael Schneider" w:date="2019-11-07T18:36:00Z"/>
              </w:sdtContent>
            </w:sdt>
            <w:customXmlInsRangeEnd w:id="161"/>
          </w:p>
          <w:p w14:paraId="61BD635A" w14:textId="77777777" w:rsidR="008D5CE9" w:rsidRPr="002563DB" w:rsidRDefault="008D5CE9" w:rsidP="00CB692F">
            <w:pPr>
              <w:rPr>
                <w:rFonts w:asciiTheme="majorHAnsi" w:hAnsiTheme="majorHAnsi"/>
                <w:i/>
                <w:color w:val="C00000"/>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F645B5"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F645B5"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801066590"/>
                <w:showingPlcHdr/>
              </w:sdt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890718025"/>
                <w:showingPlcHdr/>
              </w:sdt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9F2B39">
        <w:trPr>
          <w:trHeight w:val="2618"/>
        </w:trPr>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610F5C99" w:rsidR="009063BA" w:rsidRPr="002563DB" w:rsidDel="009F2B39" w:rsidRDefault="009063BA" w:rsidP="00CB692F">
            <w:pPr>
              <w:rPr>
                <w:del w:id="162" w:author="Michael Schneider" w:date="2019-11-07T18:39:00Z"/>
                <w:rFonts w:asciiTheme="majorHAnsi" w:hAnsiTheme="majorHAnsi"/>
              </w:rPr>
            </w:pPr>
          </w:p>
          <w:p w14:paraId="0A1F77D1" w14:textId="7BE2CB61" w:rsidR="009B2C0D" w:rsidRPr="002563DB" w:rsidDel="009F2B39" w:rsidRDefault="009B2C0D" w:rsidP="00CB692F">
            <w:pPr>
              <w:rPr>
                <w:del w:id="163" w:author="Michael Schneider" w:date="2019-11-07T18:39:00Z"/>
                <w:rFonts w:asciiTheme="majorHAnsi" w:hAnsiTheme="majorHAnsi"/>
              </w:rPr>
            </w:pPr>
            <w:del w:id="164" w:author="Michael Schneider" w:date="2019-11-07T18:39:00Z">
              <w:r w:rsidRPr="002563DB" w:rsidDel="009F2B39">
                <w:rPr>
                  <w:rFonts w:asciiTheme="majorHAnsi" w:hAnsiTheme="majorHAnsi"/>
                </w:rPr>
                <w:delText>Welche Daten werden erhoben?</w:delText>
              </w:r>
            </w:del>
          </w:p>
          <w:p w14:paraId="7444335C" w14:textId="46A13D80" w:rsidR="009B2C0D" w:rsidRPr="002563DB" w:rsidDel="009F2B39" w:rsidRDefault="009B2C0D" w:rsidP="00CB692F">
            <w:pPr>
              <w:rPr>
                <w:del w:id="165" w:author="Michael Schneider" w:date="2019-11-07T18:39:00Z"/>
                <w:rFonts w:asciiTheme="majorHAnsi" w:hAnsiTheme="majorHAnsi"/>
              </w:rPr>
            </w:pPr>
          </w:p>
          <w:p w14:paraId="77735797" w14:textId="31A6954E" w:rsidR="009B2C0D" w:rsidRPr="002563DB" w:rsidDel="009F2B39" w:rsidRDefault="00F645B5" w:rsidP="00CB692F">
            <w:pPr>
              <w:tabs>
                <w:tab w:val="center" w:pos="4536"/>
                <w:tab w:val="right" w:pos="9072"/>
              </w:tabs>
              <w:rPr>
                <w:del w:id="166" w:author="Michael Schneider" w:date="2019-11-07T18:39:00Z"/>
                <w:rFonts w:asciiTheme="majorHAnsi" w:hAnsiTheme="majorHAnsi"/>
              </w:rPr>
            </w:pPr>
            <w:customXmlDelRangeStart w:id="167" w:author="Michael Schneider" w:date="2019-11-07T18:39:00Z"/>
            <w:sdt>
              <w:sdtPr>
                <w:rPr>
                  <w:rFonts w:asciiTheme="majorHAnsi" w:hAnsiTheme="majorHAnsi"/>
                </w:rPr>
                <w:id w:val="-15847185"/>
                <w14:checkbox>
                  <w14:checked w14:val="0"/>
                  <w14:checkedState w14:val="2612" w14:font="MS Gothic"/>
                  <w14:uncheckedState w14:val="2610" w14:font="MS Gothic"/>
                </w14:checkbox>
              </w:sdtPr>
              <w:sdtContent>
                <w:customXmlDelRangeEnd w:id="167"/>
                <w:del w:id="168" w:author="Michael Schneider" w:date="2019-11-07T18:39:00Z">
                  <w:r w:rsidR="009B2C0D" w:rsidRPr="002563DB" w:rsidDel="009F2B39">
                    <w:rPr>
                      <w:rFonts w:ascii="MS Gothic" w:eastAsia="MS Gothic" w:hAnsi="MS Gothic" w:cs="MS Gothic" w:hint="eastAsia"/>
                    </w:rPr>
                    <w:delText>☐</w:delText>
                  </w:r>
                </w:del>
                <w:customXmlDelRangeStart w:id="169" w:author="Michael Schneider" w:date="2019-11-07T18:39:00Z"/>
              </w:sdtContent>
            </w:sdt>
            <w:customXmlDelRangeEnd w:id="169"/>
            <w:del w:id="170" w:author="Michael Schneider" w:date="2019-11-07T18:39:00Z">
              <w:r w:rsidR="009B2C0D" w:rsidRPr="002563DB" w:rsidDel="009F2B39">
                <w:rPr>
                  <w:rFonts w:asciiTheme="majorHAnsi" w:hAnsiTheme="majorHAnsi"/>
                </w:rPr>
                <w:delText xml:space="preserve">  Name</w:delText>
              </w:r>
            </w:del>
          </w:p>
          <w:p w14:paraId="1EF42FC6" w14:textId="30F8F477" w:rsidR="009B2C0D" w:rsidRPr="002563DB" w:rsidDel="009F2B39" w:rsidRDefault="00F645B5" w:rsidP="00CB692F">
            <w:pPr>
              <w:tabs>
                <w:tab w:val="center" w:pos="4536"/>
                <w:tab w:val="right" w:pos="9072"/>
              </w:tabs>
              <w:rPr>
                <w:del w:id="171" w:author="Michael Schneider" w:date="2019-11-07T18:39:00Z"/>
                <w:rFonts w:asciiTheme="majorHAnsi" w:hAnsiTheme="majorHAnsi"/>
              </w:rPr>
            </w:pPr>
            <w:customXmlDelRangeStart w:id="172" w:author="Michael Schneider" w:date="2019-11-07T18:39:00Z"/>
            <w:sdt>
              <w:sdtPr>
                <w:rPr>
                  <w:rFonts w:asciiTheme="majorHAnsi" w:hAnsiTheme="majorHAnsi"/>
                </w:rPr>
                <w:id w:val="2143233341"/>
                <w14:checkbox>
                  <w14:checked w14:val="0"/>
                  <w14:checkedState w14:val="2612" w14:font="MS Gothic"/>
                  <w14:uncheckedState w14:val="2610" w14:font="MS Gothic"/>
                </w14:checkbox>
              </w:sdtPr>
              <w:sdtContent>
                <w:customXmlDelRangeEnd w:id="172"/>
                <w:del w:id="173" w:author="Michael Schneider" w:date="2019-11-07T18:39:00Z">
                  <w:r w:rsidR="009B2C0D" w:rsidRPr="002563DB" w:rsidDel="009F2B39">
                    <w:rPr>
                      <w:rFonts w:ascii="MS Gothic" w:eastAsia="MS Gothic" w:hAnsi="MS Gothic" w:cs="MS Gothic" w:hint="eastAsia"/>
                    </w:rPr>
                    <w:delText>☐</w:delText>
                  </w:r>
                </w:del>
                <w:customXmlDelRangeStart w:id="174" w:author="Michael Schneider" w:date="2019-11-07T18:39:00Z"/>
              </w:sdtContent>
            </w:sdt>
            <w:customXmlDelRangeEnd w:id="174"/>
            <w:del w:id="175" w:author="Michael Schneider" w:date="2019-11-07T18:39:00Z">
              <w:r w:rsidR="009B2C0D" w:rsidRPr="002563DB" w:rsidDel="009F2B39">
                <w:rPr>
                  <w:rFonts w:asciiTheme="majorHAnsi" w:hAnsiTheme="majorHAnsi"/>
                </w:rPr>
                <w:delText xml:space="preserve">  Anschrift</w:delText>
              </w:r>
            </w:del>
          </w:p>
          <w:p w14:paraId="18D97268" w14:textId="3AA9F0FF" w:rsidR="009B2C0D" w:rsidRPr="002563DB" w:rsidDel="009F2B39" w:rsidRDefault="00F645B5" w:rsidP="00CB692F">
            <w:pPr>
              <w:tabs>
                <w:tab w:val="center" w:pos="4536"/>
                <w:tab w:val="right" w:pos="9072"/>
              </w:tabs>
              <w:rPr>
                <w:del w:id="176" w:author="Michael Schneider" w:date="2019-11-07T18:39:00Z"/>
                <w:rFonts w:asciiTheme="majorHAnsi" w:hAnsiTheme="majorHAnsi"/>
              </w:rPr>
            </w:pPr>
            <w:customXmlDelRangeStart w:id="177" w:author="Michael Schneider" w:date="2019-11-07T18:39:00Z"/>
            <w:sdt>
              <w:sdtPr>
                <w:rPr>
                  <w:rFonts w:asciiTheme="majorHAnsi" w:hAnsiTheme="majorHAnsi"/>
                </w:rPr>
                <w:id w:val="-296062600"/>
                <w14:checkbox>
                  <w14:checked w14:val="0"/>
                  <w14:checkedState w14:val="2612" w14:font="MS Gothic"/>
                  <w14:uncheckedState w14:val="2610" w14:font="MS Gothic"/>
                </w14:checkbox>
              </w:sdtPr>
              <w:sdtContent>
                <w:customXmlDelRangeEnd w:id="177"/>
                <w:del w:id="178" w:author="Michael Schneider" w:date="2019-11-07T18:39:00Z">
                  <w:r w:rsidR="009B2C0D" w:rsidRPr="002563DB" w:rsidDel="009F2B39">
                    <w:rPr>
                      <w:rFonts w:ascii="MS Gothic" w:eastAsia="MS Gothic" w:hAnsi="MS Gothic" w:cs="MS Gothic" w:hint="eastAsia"/>
                    </w:rPr>
                    <w:delText>☐</w:delText>
                  </w:r>
                </w:del>
                <w:customXmlDelRangeStart w:id="179" w:author="Michael Schneider" w:date="2019-11-07T18:39:00Z"/>
              </w:sdtContent>
            </w:sdt>
            <w:customXmlDelRangeEnd w:id="179"/>
            <w:del w:id="180" w:author="Michael Schneider" w:date="2019-11-07T18:39:00Z">
              <w:r w:rsidR="009B2C0D" w:rsidRPr="002563DB" w:rsidDel="009F2B39">
                <w:rPr>
                  <w:rFonts w:asciiTheme="majorHAnsi" w:hAnsiTheme="majorHAnsi"/>
                </w:rPr>
                <w:delText xml:space="preserve">  E-Mail-Adresse</w:delText>
              </w:r>
            </w:del>
          </w:p>
          <w:p w14:paraId="2A8E9F63" w14:textId="567E1896" w:rsidR="009B2C0D" w:rsidRPr="002563DB" w:rsidDel="009F2B39" w:rsidRDefault="00F645B5" w:rsidP="00CB692F">
            <w:pPr>
              <w:tabs>
                <w:tab w:val="center" w:pos="4536"/>
                <w:tab w:val="right" w:pos="9072"/>
              </w:tabs>
              <w:rPr>
                <w:del w:id="181" w:author="Michael Schneider" w:date="2019-11-07T18:39:00Z"/>
                <w:rFonts w:asciiTheme="majorHAnsi" w:hAnsiTheme="majorHAnsi"/>
              </w:rPr>
            </w:pPr>
            <w:customXmlDelRangeStart w:id="182" w:author="Michael Schneider" w:date="2019-11-07T18:39:00Z"/>
            <w:sdt>
              <w:sdtPr>
                <w:rPr>
                  <w:rFonts w:asciiTheme="majorHAnsi" w:hAnsiTheme="majorHAnsi"/>
                </w:rPr>
                <w:id w:val="-906770943"/>
                <w14:checkbox>
                  <w14:checked w14:val="0"/>
                  <w14:checkedState w14:val="2612" w14:font="MS Gothic"/>
                  <w14:uncheckedState w14:val="2610" w14:font="MS Gothic"/>
                </w14:checkbox>
              </w:sdtPr>
              <w:sdtContent>
                <w:customXmlDelRangeEnd w:id="182"/>
                <w:del w:id="183" w:author="Michael Schneider" w:date="2019-11-07T18:39:00Z">
                  <w:r w:rsidR="009B2C0D" w:rsidRPr="002563DB" w:rsidDel="009F2B39">
                    <w:rPr>
                      <w:rFonts w:ascii="MS Gothic" w:eastAsia="MS Gothic" w:hAnsi="MS Gothic" w:cs="MS Gothic" w:hint="eastAsia"/>
                    </w:rPr>
                    <w:delText>☐</w:delText>
                  </w:r>
                </w:del>
                <w:customXmlDelRangeStart w:id="184" w:author="Michael Schneider" w:date="2019-11-07T18:39:00Z"/>
              </w:sdtContent>
            </w:sdt>
            <w:customXmlDelRangeEnd w:id="184"/>
            <w:del w:id="185" w:author="Michael Schneider" w:date="2019-11-07T18:39:00Z">
              <w:r w:rsidR="009B2C0D" w:rsidRPr="002563DB" w:rsidDel="009F2B39">
                <w:rPr>
                  <w:rFonts w:asciiTheme="majorHAnsi" w:hAnsiTheme="majorHAnsi"/>
                </w:rPr>
                <w:delText xml:space="preserve">  Telefonnummer</w:delText>
              </w:r>
            </w:del>
          </w:p>
          <w:p w14:paraId="6906D173" w14:textId="252CEC0F" w:rsidR="009B2C0D" w:rsidRPr="002563DB" w:rsidDel="009F2B39" w:rsidRDefault="00F645B5" w:rsidP="00CB692F">
            <w:pPr>
              <w:tabs>
                <w:tab w:val="center" w:pos="4536"/>
                <w:tab w:val="right" w:pos="9072"/>
              </w:tabs>
              <w:rPr>
                <w:del w:id="186" w:author="Michael Schneider" w:date="2019-11-07T18:39:00Z"/>
                <w:rFonts w:asciiTheme="majorHAnsi" w:hAnsiTheme="majorHAnsi"/>
              </w:rPr>
            </w:pPr>
            <w:customXmlDelRangeStart w:id="187" w:author="Michael Schneider" w:date="2019-11-07T18:39:00Z"/>
            <w:sdt>
              <w:sdtPr>
                <w:rPr>
                  <w:rFonts w:asciiTheme="majorHAnsi" w:hAnsiTheme="majorHAnsi"/>
                </w:rPr>
                <w:id w:val="1592583262"/>
                <w14:checkbox>
                  <w14:checked w14:val="0"/>
                  <w14:checkedState w14:val="2612" w14:font="MS Gothic"/>
                  <w14:uncheckedState w14:val="2610" w14:font="MS Gothic"/>
                </w14:checkbox>
              </w:sdtPr>
              <w:sdtContent>
                <w:customXmlDelRangeEnd w:id="187"/>
                <w:del w:id="188" w:author="Michael Schneider" w:date="2019-11-07T18:39:00Z">
                  <w:r w:rsidR="009B2C0D" w:rsidRPr="002563DB" w:rsidDel="009F2B39">
                    <w:rPr>
                      <w:rFonts w:ascii="MS Gothic" w:eastAsia="MS Gothic" w:hAnsi="MS Gothic" w:cs="MS Gothic" w:hint="eastAsia"/>
                    </w:rPr>
                    <w:delText>☐</w:delText>
                  </w:r>
                </w:del>
                <w:customXmlDelRangeStart w:id="189" w:author="Michael Schneider" w:date="2019-11-07T18:39:00Z"/>
              </w:sdtContent>
            </w:sdt>
            <w:customXmlDelRangeEnd w:id="189"/>
            <w:del w:id="190" w:author="Michael Schneider" w:date="2019-11-07T18:39:00Z">
              <w:r w:rsidR="009B2C0D" w:rsidRPr="002563DB" w:rsidDel="009F2B39">
                <w:rPr>
                  <w:rFonts w:asciiTheme="majorHAnsi" w:hAnsiTheme="majorHAnsi"/>
                </w:rPr>
                <w:delText xml:space="preserve">  Konkrete Anfrage</w:delText>
              </w:r>
            </w:del>
          </w:p>
          <w:p w14:paraId="5F85B7A1" w14:textId="5158C618" w:rsidR="009B2C0D" w:rsidRPr="002563DB" w:rsidDel="009F2B39" w:rsidRDefault="00F645B5" w:rsidP="00CB692F">
            <w:pPr>
              <w:tabs>
                <w:tab w:val="center" w:pos="4536"/>
                <w:tab w:val="right" w:pos="9072"/>
              </w:tabs>
              <w:rPr>
                <w:del w:id="191" w:author="Michael Schneider" w:date="2019-11-07T18:39:00Z"/>
                <w:rFonts w:asciiTheme="majorHAnsi" w:hAnsiTheme="majorHAnsi"/>
              </w:rPr>
            </w:pPr>
            <w:customXmlDelRangeStart w:id="192" w:author="Michael Schneider" w:date="2019-11-07T18:39:00Z"/>
            <w:sdt>
              <w:sdtPr>
                <w:rPr>
                  <w:rFonts w:asciiTheme="majorHAnsi" w:hAnsiTheme="majorHAnsi"/>
                </w:rPr>
                <w:id w:val="1535765416"/>
                <w14:checkbox>
                  <w14:checked w14:val="0"/>
                  <w14:checkedState w14:val="2612" w14:font="MS Gothic"/>
                  <w14:uncheckedState w14:val="2610" w14:font="MS Gothic"/>
                </w14:checkbox>
              </w:sdtPr>
              <w:sdtContent>
                <w:customXmlDelRangeEnd w:id="192"/>
                <w:del w:id="193" w:author="Michael Schneider" w:date="2019-11-07T18:39:00Z">
                  <w:r w:rsidR="009B2C0D" w:rsidRPr="002563DB" w:rsidDel="009F2B39">
                    <w:rPr>
                      <w:rFonts w:ascii="MS Gothic" w:eastAsia="MS Gothic" w:hAnsi="MS Gothic" w:cs="MS Gothic" w:hint="eastAsia"/>
                    </w:rPr>
                    <w:delText>☐</w:delText>
                  </w:r>
                </w:del>
                <w:customXmlDelRangeStart w:id="194" w:author="Michael Schneider" w:date="2019-11-07T18:39:00Z"/>
              </w:sdtContent>
            </w:sdt>
            <w:customXmlDelRangeEnd w:id="194"/>
            <w:del w:id="195" w:author="Michael Schneider" w:date="2019-11-07T18:39:00Z">
              <w:r w:rsidR="009B2C0D" w:rsidRPr="002563DB" w:rsidDel="009F2B39">
                <w:rPr>
                  <w:rFonts w:asciiTheme="majorHAnsi" w:hAnsiTheme="majorHAnsi"/>
                </w:rPr>
                <w:delText xml:space="preserve">  andere Daten:  </w:delText>
              </w:r>
            </w:del>
            <w:customXmlDelRangeStart w:id="196" w:author="Michael Schneider" w:date="2019-11-07T18:39:00Z"/>
            <w:sdt>
              <w:sdtPr>
                <w:rPr>
                  <w:rFonts w:asciiTheme="majorHAnsi" w:hAnsiTheme="majorHAnsi"/>
                </w:rPr>
                <w:id w:val="-440840273"/>
              </w:sdtPr>
              <w:sdtContent>
                <w:customXmlDelRangeEnd w:id="196"/>
                <w:customXmlDelRangeStart w:id="197" w:author="Michael Schneider" w:date="2019-11-07T18:39:00Z"/>
              </w:sdtContent>
            </w:sdt>
            <w:customXmlDelRangeEnd w:id="197"/>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F2B39" w:rsidRPr="002563DB" w14:paraId="5F56CDBA" w14:textId="77777777" w:rsidTr="00CB692F">
        <w:trPr>
          <w:trHeight w:val="2617"/>
        </w:trPr>
        <w:tc>
          <w:tcPr>
            <w:tcW w:w="9210" w:type="dxa"/>
          </w:tcPr>
          <w:p w14:paraId="527BDF47" w14:textId="77777777" w:rsidR="009F2B39" w:rsidRPr="002563DB" w:rsidRDefault="009F2B39" w:rsidP="009F2B39">
            <w:pPr>
              <w:rPr>
                <w:ins w:id="198" w:author="Michael Schneider" w:date="2019-11-07T18:39:00Z"/>
                <w:rFonts w:asciiTheme="majorHAnsi" w:hAnsiTheme="majorHAnsi"/>
              </w:rPr>
            </w:pPr>
          </w:p>
          <w:p w14:paraId="75317ADC" w14:textId="77777777" w:rsidR="009F2B39" w:rsidRPr="002563DB" w:rsidRDefault="009F2B39" w:rsidP="009F2B39">
            <w:pPr>
              <w:rPr>
                <w:ins w:id="199" w:author="Michael Schneider" w:date="2019-11-07T18:39:00Z"/>
                <w:rFonts w:asciiTheme="majorHAnsi" w:hAnsiTheme="majorHAnsi"/>
              </w:rPr>
            </w:pPr>
            <w:ins w:id="200" w:author="Michael Schneider" w:date="2019-11-07T18:39:00Z">
              <w:r w:rsidRPr="002563DB">
                <w:rPr>
                  <w:rFonts w:asciiTheme="majorHAnsi" w:hAnsiTheme="majorHAnsi"/>
                </w:rPr>
                <w:t>Welche Daten werden erhoben?</w:t>
              </w:r>
            </w:ins>
          </w:p>
          <w:p w14:paraId="0643427C" w14:textId="77777777" w:rsidR="009F2B39" w:rsidRPr="002563DB" w:rsidRDefault="009F2B39" w:rsidP="009F2B39">
            <w:pPr>
              <w:rPr>
                <w:ins w:id="201" w:author="Michael Schneider" w:date="2019-11-07T18:39:00Z"/>
                <w:rFonts w:asciiTheme="majorHAnsi" w:hAnsiTheme="majorHAnsi"/>
              </w:rPr>
            </w:pPr>
          </w:p>
          <w:p w14:paraId="5D5A4C90" w14:textId="77777777" w:rsidR="009F2B39" w:rsidRPr="002563DB" w:rsidRDefault="009F2B39" w:rsidP="009F2B39">
            <w:pPr>
              <w:tabs>
                <w:tab w:val="center" w:pos="4536"/>
                <w:tab w:val="right" w:pos="9072"/>
              </w:tabs>
              <w:rPr>
                <w:ins w:id="202" w:author="Michael Schneider" w:date="2019-11-07T18:39:00Z"/>
                <w:rFonts w:asciiTheme="majorHAnsi" w:hAnsiTheme="majorHAnsi"/>
              </w:rPr>
            </w:pPr>
            <w:customXmlInsRangeStart w:id="203" w:author="Michael Schneider" w:date="2019-11-07T18:39:00Z"/>
            <w:sdt>
              <w:sdtPr>
                <w:rPr>
                  <w:rFonts w:asciiTheme="majorHAnsi" w:hAnsiTheme="majorHAnsi"/>
                </w:rPr>
                <w:id w:val="-1419245057"/>
                <w14:checkbox>
                  <w14:checked w14:val="0"/>
                  <w14:checkedState w14:val="2612" w14:font="MS Gothic"/>
                  <w14:uncheckedState w14:val="2610" w14:font="MS Gothic"/>
                </w14:checkbox>
              </w:sdtPr>
              <w:sdtContent>
                <w:customXmlInsRangeEnd w:id="203"/>
                <w:ins w:id="204" w:author="Michael Schneider" w:date="2019-11-07T18:39:00Z">
                  <w:r w:rsidRPr="002563DB">
                    <w:rPr>
                      <w:rFonts w:ascii="MS Gothic" w:eastAsia="MS Gothic" w:hAnsi="MS Gothic" w:cs="MS Gothic" w:hint="eastAsia"/>
                    </w:rPr>
                    <w:t>☐</w:t>
                  </w:r>
                </w:ins>
                <w:customXmlInsRangeStart w:id="205" w:author="Michael Schneider" w:date="2019-11-07T18:39:00Z"/>
              </w:sdtContent>
            </w:sdt>
            <w:customXmlInsRangeEnd w:id="205"/>
            <w:ins w:id="206" w:author="Michael Schneider" w:date="2019-11-07T18:39:00Z">
              <w:r w:rsidRPr="002563DB">
                <w:rPr>
                  <w:rFonts w:asciiTheme="majorHAnsi" w:hAnsiTheme="majorHAnsi"/>
                </w:rPr>
                <w:t xml:space="preserve">  Name</w:t>
              </w:r>
            </w:ins>
          </w:p>
          <w:p w14:paraId="6C380F05" w14:textId="77777777" w:rsidR="009F2B39" w:rsidRPr="002563DB" w:rsidRDefault="009F2B39" w:rsidP="009F2B39">
            <w:pPr>
              <w:tabs>
                <w:tab w:val="center" w:pos="4536"/>
                <w:tab w:val="right" w:pos="9072"/>
              </w:tabs>
              <w:rPr>
                <w:ins w:id="207" w:author="Michael Schneider" w:date="2019-11-07T18:39:00Z"/>
                <w:rFonts w:asciiTheme="majorHAnsi" w:hAnsiTheme="majorHAnsi"/>
              </w:rPr>
            </w:pPr>
            <w:customXmlInsRangeStart w:id="208" w:author="Michael Schneider" w:date="2019-11-07T18:39:00Z"/>
            <w:sdt>
              <w:sdtPr>
                <w:rPr>
                  <w:rFonts w:asciiTheme="majorHAnsi" w:hAnsiTheme="majorHAnsi"/>
                </w:rPr>
                <w:id w:val="-734400557"/>
                <w14:checkbox>
                  <w14:checked w14:val="0"/>
                  <w14:checkedState w14:val="2612" w14:font="MS Gothic"/>
                  <w14:uncheckedState w14:val="2610" w14:font="MS Gothic"/>
                </w14:checkbox>
              </w:sdtPr>
              <w:sdtContent>
                <w:customXmlInsRangeEnd w:id="208"/>
                <w:ins w:id="209" w:author="Michael Schneider" w:date="2019-11-07T18:39:00Z">
                  <w:r w:rsidRPr="002563DB">
                    <w:rPr>
                      <w:rFonts w:ascii="MS Gothic" w:eastAsia="MS Gothic" w:hAnsi="MS Gothic" w:cs="MS Gothic" w:hint="eastAsia"/>
                    </w:rPr>
                    <w:t>☐</w:t>
                  </w:r>
                </w:ins>
                <w:customXmlInsRangeStart w:id="210" w:author="Michael Schneider" w:date="2019-11-07T18:39:00Z"/>
              </w:sdtContent>
            </w:sdt>
            <w:customXmlInsRangeEnd w:id="210"/>
            <w:ins w:id="211" w:author="Michael Schneider" w:date="2019-11-07T18:39:00Z">
              <w:r w:rsidRPr="002563DB">
                <w:rPr>
                  <w:rFonts w:asciiTheme="majorHAnsi" w:hAnsiTheme="majorHAnsi"/>
                </w:rPr>
                <w:t xml:space="preserve">  Anschrift</w:t>
              </w:r>
            </w:ins>
          </w:p>
          <w:p w14:paraId="3DA5236F" w14:textId="77777777" w:rsidR="009F2B39" w:rsidRPr="002563DB" w:rsidRDefault="009F2B39" w:rsidP="009F2B39">
            <w:pPr>
              <w:tabs>
                <w:tab w:val="center" w:pos="4536"/>
                <w:tab w:val="right" w:pos="9072"/>
              </w:tabs>
              <w:rPr>
                <w:ins w:id="212" w:author="Michael Schneider" w:date="2019-11-07T18:39:00Z"/>
                <w:rFonts w:asciiTheme="majorHAnsi" w:hAnsiTheme="majorHAnsi"/>
              </w:rPr>
            </w:pPr>
            <w:customXmlInsRangeStart w:id="213" w:author="Michael Schneider" w:date="2019-11-07T18:39:00Z"/>
            <w:sdt>
              <w:sdtPr>
                <w:rPr>
                  <w:rFonts w:asciiTheme="majorHAnsi" w:hAnsiTheme="majorHAnsi"/>
                </w:rPr>
                <w:id w:val="-545057177"/>
                <w14:checkbox>
                  <w14:checked w14:val="0"/>
                  <w14:checkedState w14:val="2612" w14:font="MS Gothic"/>
                  <w14:uncheckedState w14:val="2610" w14:font="MS Gothic"/>
                </w14:checkbox>
              </w:sdtPr>
              <w:sdtContent>
                <w:customXmlInsRangeEnd w:id="213"/>
                <w:ins w:id="214" w:author="Michael Schneider" w:date="2019-11-07T18:39:00Z">
                  <w:r w:rsidRPr="002563DB">
                    <w:rPr>
                      <w:rFonts w:ascii="MS Gothic" w:eastAsia="MS Gothic" w:hAnsi="MS Gothic" w:cs="MS Gothic" w:hint="eastAsia"/>
                    </w:rPr>
                    <w:t>☐</w:t>
                  </w:r>
                </w:ins>
                <w:customXmlInsRangeStart w:id="215" w:author="Michael Schneider" w:date="2019-11-07T18:39:00Z"/>
              </w:sdtContent>
            </w:sdt>
            <w:customXmlInsRangeEnd w:id="215"/>
            <w:ins w:id="216" w:author="Michael Schneider" w:date="2019-11-07T18:39:00Z">
              <w:r w:rsidRPr="002563DB">
                <w:rPr>
                  <w:rFonts w:asciiTheme="majorHAnsi" w:hAnsiTheme="majorHAnsi"/>
                </w:rPr>
                <w:t xml:space="preserve">  E-Mail-Adresse</w:t>
              </w:r>
            </w:ins>
          </w:p>
          <w:p w14:paraId="034D3378" w14:textId="77777777" w:rsidR="009F2B39" w:rsidRPr="002563DB" w:rsidRDefault="009F2B39" w:rsidP="009F2B39">
            <w:pPr>
              <w:tabs>
                <w:tab w:val="center" w:pos="4536"/>
                <w:tab w:val="right" w:pos="9072"/>
              </w:tabs>
              <w:rPr>
                <w:ins w:id="217" w:author="Michael Schneider" w:date="2019-11-07T18:39:00Z"/>
                <w:rFonts w:asciiTheme="majorHAnsi" w:hAnsiTheme="majorHAnsi"/>
              </w:rPr>
            </w:pPr>
            <w:customXmlInsRangeStart w:id="218" w:author="Michael Schneider" w:date="2019-11-07T18:39:00Z"/>
            <w:sdt>
              <w:sdtPr>
                <w:rPr>
                  <w:rFonts w:asciiTheme="majorHAnsi" w:hAnsiTheme="majorHAnsi"/>
                </w:rPr>
                <w:id w:val="-1273473546"/>
                <w14:checkbox>
                  <w14:checked w14:val="0"/>
                  <w14:checkedState w14:val="2612" w14:font="MS Gothic"/>
                  <w14:uncheckedState w14:val="2610" w14:font="MS Gothic"/>
                </w14:checkbox>
              </w:sdtPr>
              <w:sdtContent>
                <w:customXmlInsRangeEnd w:id="218"/>
                <w:ins w:id="219" w:author="Michael Schneider" w:date="2019-11-07T18:39:00Z">
                  <w:r w:rsidRPr="002563DB">
                    <w:rPr>
                      <w:rFonts w:ascii="MS Gothic" w:eastAsia="MS Gothic" w:hAnsi="MS Gothic" w:cs="MS Gothic" w:hint="eastAsia"/>
                    </w:rPr>
                    <w:t>☐</w:t>
                  </w:r>
                </w:ins>
                <w:customXmlInsRangeStart w:id="220" w:author="Michael Schneider" w:date="2019-11-07T18:39:00Z"/>
              </w:sdtContent>
            </w:sdt>
            <w:customXmlInsRangeEnd w:id="220"/>
            <w:ins w:id="221" w:author="Michael Schneider" w:date="2019-11-07T18:39:00Z">
              <w:r w:rsidRPr="002563DB">
                <w:rPr>
                  <w:rFonts w:asciiTheme="majorHAnsi" w:hAnsiTheme="majorHAnsi"/>
                </w:rPr>
                <w:t xml:space="preserve">  Telefonnummer</w:t>
              </w:r>
            </w:ins>
          </w:p>
          <w:p w14:paraId="43BC236A" w14:textId="77777777" w:rsidR="009F2B39" w:rsidRPr="002563DB" w:rsidRDefault="009F2B39" w:rsidP="009F2B39">
            <w:pPr>
              <w:tabs>
                <w:tab w:val="center" w:pos="4536"/>
                <w:tab w:val="right" w:pos="9072"/>
              </w:tabs>
              <w:rPr>
                <w:ins w:id="222" w:author="Michael Schneider" w:date="2019-11-07T18:39:00Z"/>
                <w:rFonts w:asciiTheme="majorHAnsi" w:hAnsiTheme="majorHAnsi"/>
              </w:rPr>
            </w:pPr>
            <w:customXmlInsRangeStart w:id="223" w:author="Michael Schneider" w:date="2019-11-07T18:39:00Z"/>
            <w:sdt>
              <w:sdtPr>
                <w:rPr>
                  <w:rFonts w:asciiTheme="majorHAnsi" w:hAnsiTheme="majorHAnsi"/>
                </w:rPr>
                <w:id w:val="608781568"/>
                <w14:checkbox>
                  <w14:checked w14:val="0"/>
                  <w14:checkedState w14:val="2612" w14:font="MS Gothic"/>
                  <w14:uncheckedState w14:val="2610" w14:font="MS Gothic"/>
                </w14:checkbox>
              </w:sdtPr>
              <w:sdtContent>
                <w:customXmlInsRangeEnd w:id="223"/>
                <w:ins w:id="224" w:author="Michael Schneider" w:date="2019-11-07T18:39:00Z">
                  <w:r w:rsidRPr="002563DB">
                    <w:rPr>
                      <w:rFonts w:ascii="MS Gothic" w:eastAsia="MS Gothic" w:hAnsi="MS Gothic" w:cs="MS Gothic" w:hint="eastAsia"/>
                    </w:rPr>
                    <w:t>☐</w:t>
                  </w:r>
                </w:ins>
                <w:customXmlInsRangeStart w:id="225" w:author="Michael Schneider" w:date="2019-11-07T18:39:00Z"/>
              </w:sdtContent>
            </w:sdt>
            <w:customXmlInsRangeEnd w:id="225"/>
            <w:ins w:id="226" w:author="Michael Schneider" w:date="2019-11-07T18:39:00Z">
              <w:r w:rsidRPr="002563DB">
                <w:rPr>
                  <w:rFonts w:asciiTheme="majorHAnsi" w:hAnsiTheme="majorHAnsi"/>
                </w:rPr>
                <w:t xml:space="preserve">  Konkrete Anfrage</w:t>
              </w:r>
            </w:ins>
          </w:p>
          <w:p w14:paraId="23A7626B" w14:textId="77777777" w:rsidR="009F2B39" w:rsidRPr="002563DB" w:rsidRDefault="009F2B39" w:rsidP="009F2B39">
            <w:pPr>
              <w:tabs>
                <w:tab w:val="center" w:pos="4536"/>
                <w:tab w:val="right" w:pos="9072"/>
              </w:tabs>
              <w:rPr>
                <w:ins w:id="227" w:author="Michael Schneider" w:date="2019-11-07T18:39:00Z"/>
                <w:rFonts w:asciiTheme="majorHAnsi" w:hAnsiTheme="majorHAnsi"/>
              </w:rPr>
            </w:pPr>
            <w:customXmlInsRangeStart w:id="228" w:author="Michael Schneider" w:date="2019-11-07T18:39:00Z"/>
            <w:sdt>
              <w:sdtPr>
                <w:rPr>
                  <w:rFonts w:asciiTheme="majorHAnsi" w:hAnsiTheme="majorHAnsi"/>
                </w:rPr>
                <w:id w:val="1418210029"/>
                <w14:checkbox>
                  <w14:checked w14:val="0"/>
                  <w14:checkedState w14:val="2612" w14:font="MS Gothic"/>
                  <w14:uncheckedState w14:val="2610" w14:font="MS Gothic"/>
                </w14:checkbox>
              </w:sdtPr>
              <w:sdtContent>
                <w:customXmlInsRangeEnd w:id="228"/>
                <w:ins w:id="229" w:author="Michael Schneider" w:date="2019-11-07T18:39:00Z">
                  <w:r w:rsidRPr="002563DB">
                    <w:rPr>
                      <w:rFonts w:ascii="MS Gothic" w:eastAsia="MS Gothic" w:hAnsi="MS Gothic" w:cs="MS Gothic" w:hint="eastAsia"/>
                    </w:rPr>
                    <w:t>☐</w:t>
                  </w:r>
                </w:ins>
                <w:customXmlInsRangeStart w:id="230" w:author="Michael Schneider" w:date="2019-11-07T18:39:00Z"/>
              </w:sdtContent>
            </w:sdt>
            <w:customXmlInsRangeEnd w:id="230"/>
            <w:ins w:id="231" w:author="Michael Schneider" w:date="2019-11-07T18:39:00Z">
              <w:r w:rsidRPr="002563DB">
                <w:rPr>
                  <w:rFonts w:asciiTheme="majorHAnsi" w:hAnsiTheme="majorHAnsi"/>
                </w:rPr>
                <w:t xml:space="preserve">  andere Daten:  </w:t>
              </w:r>
            </w:ins>
            <w:customXmlInsRangeStart w:id="232" w:author="Michael Schneider" w:date="2019-11-07T18:39:00Z"/>
            <w:sdt>
              <w:sdtPr>
                <w:rPr>
                  <w:rFonts w:asciiTheme="majorHAnsi" w:hAnsiTheme="majorHAnsi"/>
                </w:rPr>
                <w:id w:val="296731455"/>
                <w:showingPlcHdr/>
              </w:sdtPr>
              <w:sdtContent>
                <w:customXmlInsRangeEnd w:id="232"/>
                <w:ins w:id="233" w:author="Michael Schneider" w:date="2019-11-07T18:39:00Z">
                  <w:r w:rsidRPr="002563DB">
                    <w:rPr>
                      <w:rStyle w:val="Platzhaltertext"/>
                      <w:rFonts w:asciiTheme="majorHAnsi" w:hAnsiTheme="majorHAnsi"/>
                    </w:rPr>
                    <w:t>Klicken Sie hier, um Text einzugeben.</w:t>
                  </w:r>
                </w:ins>
                <w:customXmlInsRangeStart w:id="234" w:author="Michael Schneider" w:date="2019-11-07T18:39:00Z"/>
              </w:sdtContent>
            </w:sdt>
            <w:customXmlInsRangeEnd w:id="234"/>
          </w:p>
          <w:p w14:paraId="6BCAD4E9" w14:textId="77777777" w:rsidR="009F2B39" w:rsidRPr="002563DB" w:rsidRDefault="009F2B39" w:rsidP="00CB692F">
            <w:pPr>
              <w:rPr>
                <w:rFonts w:asciiTheme="majorHAnsi" w:hAnsiTheme="majorHAnsi"/>
                <w:i/>
                <w:color w:val="C00000"/>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lastRenderedPageBreak/>
              <w:t>Wo werden die Daten gespeichert?</w:t>
            </w:r>
          </w:p>
          <w:p w14:paraId="02756850" w14:textId="77777777" w:rsidR="008E37BA" w:rsidRPr="002563DB" w:rsidRDefault="00F645B5"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F645B5"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090002075"/>
                <w:showingPlcHdr/>
              </w:sdt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359241752"/>
                <w:showingPlcHdr/>
              </w:sdt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proofErr w:type="spellStart"/>
            <w:r w:rsidRPr="002563DB">
              <w:rPr>
                <w:rFonts w:asciiTheme="majorHAnsi" w:hAnsiTheme="majorHAnsi"/>
                <w:b/>
              </w:rPr>
              <w:t>Newsletterformular</w:t>
            </w:r>
            <w:proofErr w:type="spellEnd"/>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9F2B39">
        <w:trPr>
          <w:trHeight w:val="3267"/>
        </w:trPr>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5672C5BC" w:rsidR="009063BA" w:rsidRPr="002563DB" w:rsidDel="009F2B39" w:rsidRDefault="00F645B5" w:rsidP="009063BA">
            <w:pPr>
              <w:tabs>
                <w:tab w:val="center" w:pos="4536"/>
                <w:tab w:val="right" w:pos="9072"/>
              </w:tabs>
              <w:rPr>
                <w:del w:id="235" w:author="Michael Schneider" w:date="2019-11-07T18:41:00Z"/>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0C1896C4" w:rsidR="009063BA" w:rsidDel="009F2B39" w:rsidRDefault="009063BA" w:rsidP="009F2B39">
            <w:pPr>
              <w:tabs>
                <w:tab w:val="center" w:pos="4536"/>
                <w:tab w:val="right" w:pos="9072"/>
              </w:tabs>
              <w:rPr>
                <w:del w:id="236" w:author="Michael Schneider" w:date="2019-11-07T18:41:00Z"/>
                <w:rFonts w:asciiTheme="majorHAnsi" w:hAnsiTheme="majorHAnsi"/>
              </w:rPr>
              <w:pPrChange w:id="237" w:author="Michael Schneider" w:date="2019-11-07T18:41:00Z">
                <w:pPr/>
              </w:pPrChange>
            </w:pPr>
          </w:p>
          <w:p w14:paraId="6A26CFC2" w14:textId="3C219AB6" w:rsidR="009F2B39" w:rsidDel="009F2B39" w:rsidRDefault="009F2B39" w:rsidP="00CB692F">
            <w:pPr>
              <w:rPr>
                <w:del w:id="238" w:author="Michael Schneider" w:date="2019-11-07T18:42:00Z"/>
                <w:rFonts w:asciiTheme="majorHAnsi" w:hAnsiTheme="majorHAnsi"/>
              </w:rPr>
            </w:pPr>
          </w:p>
          <w:p w14:paraId="25985637" w14:textId="70391C4B" w:rsidR="009F2B39" w:rsidRPr="002563DB" w:rsidDel="009F2B39" w:rsidRDefault="009F2B39" w:rsidP="00CB692F">
            <w:pPr>
              <w:rPr>
                <w:del w:id="239" w:author="Michael Schneider" w:date="2019-11-07T18:42:00Z"/>
                <w:rFonts w:asciiTheme="majorHAnsi" w:hAnsiTheme="majorHAnsi"/>
              </w:rPr>
            </w:pPr>
          </w:p>
          <w:p w14:paraId="78F5E2E8" w14:textId="41063608" w:rsidR="009B2C0D" w:rsidRPr="002563DB" w:rsidDel="009F2B39" w:rsidRDefault="009B2C0D" w:rsidP="00CB692F">
            <w:pPr>
              <w:rPr>
                <w:del w:id="240" w:author="Michael Schneider" w:date="2019-11-07T18:41:00Z"/>
                <w:rFonts w:asciiTheme="majorHAnsi" w:hAnsiTheme="majorHAnsi"/>
              </w:rPr>
            </w:pPr>
            <w:del w:id="241" w:author="Michael Schneider" w:date="2019-11-07T18:41:00Z">
              <w:r w:rsidRPr="002563DB" w:rsidDel="009F2B39">
                <w:rPr>
                  <w:rFonts w:asciiTheme="majorHAnsi" w:hAnsiTheme="majorHAnsi"/>
                </w:rPr>
                <w:delText>Welche Daten werden erhoben?</w:delText>
              </w:r>
            </w:del>
          </w:p>
          <w:p w14:paraId="0C0EE84D" w14:textId="2653A08F" w:rsidR="009B2C0D" w:rsidRPr="002563DB" w:rsidDel="009F2B39" w:rsidRDefault="009B2C0D" w:rsidP="00CB692F">
            <w:pPr>
              <w:rPr>
                <w:del w:id="242" w:author="Michael Schneider" w:date="2019-11-07T18:41:00Z"/>
                <w:rFonts w:asciiTheme="majorHAnsi" w:hAnsiTheme="majorHAnsi"/>
              </w:rPr>
            </w:pPr>
          </w:p>
          <w:p w14:paraId="32F29BC7" w14:textId="4E126BB7" w:rsidR="009B2C0D" w:rsidRPr="002563DB" w:rsidDel="009F2B39" w:rsidRDefault="00F645B5" w:rsidP="00CB692F">
            <w:pPr>
              <w:tabs>
                <w:tab w:val="center" w:pos="4536"/>
                <w:tab w:val="right" w:pos="9072"/>
              </w:tabs>
              <w:rPr>
                <w:del w:id="243" w:author="Michael Schneider" w:date="2019-11-07T18:41:00Z"/>
                <w:rFonts w:asciiTheme="majorHAnsi" w:hAnsiTheme="majorHAnsi"/>
              </w:rPr>
            </w:pPr>
            <w:customXmlDelRangeStart w:id="244" w:author="Michael Schneider" w:date="2019-11-07T18:41:00Z"/>
            <w:sdt>
              <w:sdtPr>
                <w:rPr>
                  <w:rFonts w:asciiTheme="majorHAnsi" w:hAnsiTheme="majorHAnsi"/>
                </w:rPr>
                <w:id w:val="2073693689"/>
                <w14:checkbox>
                  <w14:checked w14:val="0"/>
                  <w14:checkedState w14:val="2612" w14:font="MS Gothic"/>
                  <w14:uncheckedState w14:val="2610" w14:font="MS Gothic"/>
                </w14:checkbox>
              </w:sdtPr>
              <w:sdtContent>
                <w:customXmlDelRangeEnd w:id="244"/>
                <w:del w:id="245" w:author="Michael Schneider" w:date="2019-11-07T18:41:00Z">
                  <w:r w:rsidR="009B2C0D" w:rsidRPr="002563DB" w:rsidDel="009F2B39">
                    <w:rPr>
                      <w:rFonts w:ascii="MS Gothic" w:eastAsia="MS Gothic" w:hAnsi="MS Gothic" w:cs="MS Gothic" w:hint="eastAsia"/>
                    </w:rPr>
                    <w:delText>☐</w:delText>
                  </w:r>
                </w:del>
                <w:customXmlDelRangeStart w:id="246" w:author="Michael Schneider" w:date="2019-11-07T18:41:00Z"/>
              </w:sdtContent>
            </w:sdt>
            <w:customXmlDelRangeEnd w:id="246"/>
            <w:del w:id="247" w:author="Michael Schneider" w:date="2019-11-07T18:41:00Z">
              <w:r w:rsidR="009B2C0D" w:rsidRPr="002563DB" w:rsidDel="009F2B39">
                <w:rPr>
                  <w:rFonts w:asciiTheme="majorHAnsi" w:hAnsiTheme="majorHAnsi"/>
                </w:rPr>
                <w:delText xml:space="preserve">  Name</w:delText>
              </w:r>
            </w:del>
          </w:p>
          <w:p w14:paraId="331F3A8C" w14:textId="474B457E" w:rsidR="009B2C0D" w:rsidRPr="002563DB" w:rsidDel="009F2B39" w:rsidRDefault="00F645B5" w:rsidP="009B2C0D">
            <w:pPr>
              <w:tabs>
                <w:tab w:val="center" w:pos="4536"/>
                <w:tab w:val="right" w:pos="9072"/>
              </w:tabs>
              <w:rPr>
                <w:del w:id="248" w:author="Michael Schneider" w:date="2019-11-07T18:41:00Z"/>
                <w:rFonts w:asciiTheme="majorHAnsi" w:hAnsiTheme="majorHAnsi"/>
              </w:rPr>
            </w:pPr>
            <w:customXmlDelRangeStart w:id="249" w:author="Michael Schneider" w:date="2019-11-07T18:41:00Z"/>
            <w:sdt>
              <w:sdtPr>
                <w:rPr>
                  <w:rFonts w:asciiTheme="majorHAnsi" w:hAnsiTheme="majorHAnsi"/>
                </w:rPr>
                <w:id w:val="-738321629"/>
                <w14:checkbox>
                  <w14:checked w14:val="0"/>
                  <w14:checkedState w14:val="2612" w14:font="MS Gothic"/>
                  <w14:uncheckedState w14:val="2610" w14:font="MS Gothic"/>
                </w14:checkbox>
              </w:sdtPr>
              <w:sdtContent>
                <w:customXmlDelRangeEnd w:id="249"/>
                <w:del w:id="250" w:author="Michael Schneider" w:date="2019-11-07T18:41:00Z">
                  <w:r w:rsidR="009B2C0D" w:rsidRPr="002563DB" w:rsidDel="009F2B39">
                    <w:rPr>
                      <w:rFonts w:ascii="MS Gothic" w:eastAsia="MS Gothic" w:hAnsi="MS Gothic" w:cs="MS Gothic" w:hint="eastAsia"/>
                    </w:rPr>
                    <w:delText>☐</w:delText>
                  </w:r>
                </w:del>
                <w:customXmlDelRangeStart w:id="251" w:author="Michael Schneider" w:date="2019-11-07T18:41:00Z"/>
              </w:sdtContent>
            </w:sdt>
            <w:customXmlDelRangeEnd w:id="251"/>
            <w:del w:id="252" w:author="Michael Schneider" w:date="2019-11-07T18:41:00Z">
              <w:r w:rsidR="009B2C0D" w:rsidRPr="002563DB" w:rsidDel="009F2B39">
                <w:rPr>
                  <w:rFonts w:asciiTheme="majorHAnsi" w:hAnsiTheme="majorHAnsi"/>
                </w:rPr>
                <w:delText xml:space="preserve">  E-Mail-Adresse</w:delText>
              </w:r>
            </w:del>
          </w:p>
          <w:p w14:paraId="70D62E80" w14:textId="42A31111" w:rsidR="009B2C0D" w:rsidRPr="002563DB" w:rsidDel="009F2B39" w:rsidRDefault="00F645B5" w:rsidP="00CB692F">
            <w:pPr>
              <w:tabs>
                <w:tab w:val="center" w:pos="4536"/>
                <w:tab w:val="right" w:pos="9072"/>
              </w:tabs>
              <w:rPr>
                <w:del w:id="253" w:author="Michael Schneider" w:date="2019-11-07T18:41:00Z"/>
                <w:rFonts w:asciiTheme="majorHAnsi" w:hAnsiTheme="majorHAnsi"/>
              </w:rPr>
            </w:pPr>
            <w:customXmlDelRangeStart w:id="254" w:author="Michael Schneider" w:date="2019-11-07T18:41:00Z"/>
            <w:sdt>
              <w:sdtPr>
                <w:rPr>
                  <w:rFonts w:asciiTheme="majorHAnsi" w:hAnsiTheme="majorHAnsi"/>
                </w:rPr>
                <w:id w:val="413127717"/>
                <w14:checkbox>
                  <w14:checked w14:val="0"/>
                  <w14:checkedState w14:val="2612" w14:font="MS Gothic"/>
                  <w14:uncheckedState w14:val="2610" w14:font="MS Gothic"/>
                </w14:checkbox>
              </w:sdtPr>
              <w:sdtContent>
                <w:customXmlDelRangeEnd w:id="254"/>
                <w:del w:id="255" w:author="Michael Schneider" w:date="2019-11-07T18:41:00Z">
                  <w:r w:rsidR="009B2C0D" w:rsidRPr="002563DB" w:rsidDel="009F2B39">
                    <w:rPr>
                      <w:rFonts w:ascii="MS Gothic" w:eastAsia="MS Gothic" w:hAnsi="MS Gothic" w:cs="MS Gothic" w:hint="eastAsia"/>
                    </w:rPr>
                    <w:delText>☐</w:delText>
                  </w:r>
                </w:del>
                <w:customXmlDelRangeStart w:id="256" w:author="Michael Schneider" w:date="2019-11-07T18:41:00Z"/>
              </w:sdtContent>
            </w:sdt>
            <w:customXmlDelRangeEnd w:id="256"/>
            <w:del w:id="257" w:author="Michael Schneider" w:date="2019-11-07T18:41:00Z">
              <w:r w:rsidR="009B2C0D" w:rsidRPr="002563DB" w:rsidDel="009F2B39">
                <w:rPr>
                  <w:rFonts w:asciiTheme="majorHAnsi" w:hAnsiTheme="majorHAnsi"/>
                </w:rPr>
                <w:delText xml:space="preserve">  andere Daten:  </w:delText>
              </w:r>
            </w:del>
            <w:customXmlDelRangeStart w:id="258" w:author="Michael Schneider" w:date="2019-11-07T18:41:00Z"/>
            <w:sdt>
              <w:sdtPr>
                <w:rPr>
                  <w:rFonts w:asciiTheme="majorHAnsi" w:hAnsiTheme="majorHAnsi"/>
                </w:rPr>
                <w:id w:val="-413406133"/>
              </w:sdtPr>
              <w:sdtContent>
                <w:customXmlDelRangeEnd w:id="258"/>
                <w:customXmlDelRangeStart w:id="259" w:author="Michael Schneider" w:date="2019-11-07T18:41:00Z"/>
              </w:sdtContent>
            </w:sdt>
            <w:customXmlDelRangeEnd w:id="259"/>
          </w:p>
          <w:p w14:paraId="63C2E7EC" w14:textId="04D28FDF" w:rsidR="009B2C0D" w:rsidRPr="002563DB" w:rsidDel="009F2B39" w:rsidRDefault="009B2C0D" w:rsidP="00CB692F">
            <w:pPr>
              <w:rPr>
                <w:del w:id="260" w:author="Michael Schneider" w:date="2019-11-07T18:41:00Z"/>
                <w:rFonts w:asciiTheme="majorHAnsi" w:hAnsiTheme="majorHAnsi"/>
              </w:rPr>
            </w:pPr>
          </w:p>
          <w:p w14:paraId="15DA730F" w14:textId="083605A4" w:rsidR="002A0E31" w:rsidDel="009F2B39" w:rsidRDefault="002A0E31" w:rsidP="00CB692F">
            <w:pPr>
              <w:rPr>
                <w:del w:id="261" w:author="Michael Schneider" w:date="2019-11-07T18:41:00Z"/>
                <w:rFonts w:asciiTheme="majorHAnsi" w:hAnsiTheme="majorHAnsi"/>
                <w:i/>
                <w:color w:val="C00000"/>
              </w:rPr>
            </w:pPr>
            <w:del w:id="262" w:author="Michael Schneider" w:date="2019-11-07T18:41:00Z">
              <w:r w:rsidRPr="002563DB" w:rsidDel="009F2B39">
                <w:rPr>
                  <w:rFonts w:asciiTheme="majorHAnsi" w:hAnsiTheme="majorHAnsi"/>
                  <w:i/>
                  <w:color w:val="C00000"/>
                </w:rPr>
                <w:delText xml:space="preserve">Hinweis: </w:delText>
              </w:r>
              <w:r w:rsidDel="009F2B39">
                <w:rPr>
                  <w:rFonts w:asciiTheme="majorHAnsi" w:hAnsiTheme="majorHAnsi"/>
                  <w:i/>
                  <w:color w:val="C00000"/>
                </w:rPr>
                <w:delText>Es muss bereits unter dem Anmeldeformular angegeben werden, welche Inhalte der Newsletter hat und es muss auf die Datenschutzerklärung verwiesen werden, z. B.:</w:delText>
              </w:r>
            </w:del>
          </w:p>
          <w:p w14:paraId="47483980" w14:textId="317E543F" w:rsidR="002A0E31" w:rsidRPr="002563DB" w:rsidRDefault="002A0E31" w:rsidP="002A0E31">
            <w:pPr>
              <w:rPr>
                <w:rFonts w:asciiTheme="majorHAnsi" w:hAnsiTheme="majorHAnsi"/>
              </w:rPr>
            </w:pPr>
            <w:del w:id="263" w:author="Michael Schneider" w:date="2019-11-07T18:41:00Z">
              <w:r w:rsidDel="009F2B39">
                <w:rPr>
                  <w:rFonts w:asciiTheme="majorHAnsi" w:hAnsiTheme="majorHAnsi"/>
                  <w:color w:val="1F497D" w:themeColor="text2"/>
                </w:rPr>
                <w:delText>„</w:delText>
              </w:r>
              <w:r w:rsidRPr="002A0E31" w:rsidDel="009F2B39">
                <w:rPr>
                  <w:rFonts w:asciiTheme="majorHAnsi" w:hAnsiTheme="majorHAnsi"/>
                  <w:color w:val="1F497D" w:themeColor="text2"/>
                </w:rPr>
                <w:delText xml:space="preserve">Unser Newsletter erscheint monatlich und enthält Informationen zu unseren Waren/Dienstleistungen/Unternehmen/Veranstaltungen. Sie können Ihre Einwilligung zum Erhalt des Newsletters jederzeit widerrufen. Weitere Hinweise zum </w:delText>
              </w:r>
              <w:r w:rsidR="009063BA" w:rsidDel="009F2B39">
                <w:rPr>
                  <w:rFonts w:asciiTheme="majorHAnsi" w:hAnsiTheme="majorHAnsi"/>
                  <w:color w:val="1F497D" w:themeColor="text2"/>
                </w:rPr>
                <w:delText xml:space="preserve">Inhalt des Newsletters, dem Versand des Newsletters, </w:delText>
              </w:r>
              <w:r w:rsidRPr="002A0E31" w:rsidDel="009F2B39">
                <w:rPr>
                  <w:rFonts w:asciiTheme="majorHAnsi" w:hAnsiTheme="majorHAnsi"/>
                  <w:color w:val="1F497D" w:themeColor="text2"/>
                </w:rPr>
                <w:delText>Datenschutz, Widerruf</w:delText>
              </w:r>
              <w:r w:rsidR="009063BA" w:rsidDel="009F2B39">
                <w:rPr>
                  <w:rFonts w:asciiTheme="majorHAnsi" w:hAnsiTheme="majorHAnsi"/>
                  <w:color w:val="1F497D" w:themeColor="text2"/>
                </w:rPr>
                <w:delText>, Abmeldelink</w:delText>
              </w:r>
              <w:r w:rsidRPr="002A0E31" w:rsidDel="009F2B39">
                <w:rPr>
                  <w:rFonts w:asciiTheme="majorHAnsi" w:hAnsiTheme="majorHAnsi"/>
                  <w:color w:val="1F497D" w:themeColor="text2"/>
                </w:rPr>
                <w:delText xml:space="preserve"> und Protokollierung finden Sie in unserer Datenschutzerklärung (Link).</w:delText>
              </w:r>
              <w:r w:rsidDel="009F2B39">
                <w:rPr>
                  <w:rFonts w:asciiTheme="majorHAnsi" w:hAnsiTheme="majorHAnsi"/>
                  <w:color w:val="1F497D" w:themeColor="text2"/>
                </w:rPr>
                <w:delText>“</w:delText>
              </w:r>
            </w:del>
          </w:p>
        </w:tc>
      </w:tr>
      <w:tr w:rsidR="009F2B39" w:rsidRPr="002563DB" w14:paraId="36D0E181" w14:textId="77777777" w:rsidTr="00CB692F">
        <w:trPr>
          <w:trHeight w:val="3266"/>
        </w:trPr>
        <w:tc>
          <w:tcPr>
            <w:tcW w:w="9210" w:type="dxa"/>
          </w:tcPr>
          <w:p w14:paraId="3F696EF7" w14:textId="77777777" w:rsidR="009F2B39" w:rsidRPr="002563DB" w:rsidRDefault="009F2B39" w:rsidP="009F2B39">
            <w:pPr>
              <w:rPr>
                <w:ins w:id="264" w:author="Michael Schneider" w:date="2019-11-07T18:41:00Z"/>
                <w:rFonts w:asciiTheme="majorHAnsi" w:hAnsiTheme="majorHAnsi"/>
              </w:rPr>
            </w:pPr>
            <w:ins w:id="265" w:author="Michael Schneider" w:date="2019-11-07T18:41:00Z">
              <w:r w:rsidRPr="002563DB">
                <w:rPr>
                  <w:rFonts w:asciiTheme="majorHAnsi" w:hAnsiTheme="majorHAnsi"/>
                </w:rPr>
                <w:lastRenderedPageBreak/>
                <w:t>Welche Daten werden erhoben?</w:t>
              </w:r>
            </w:ins>
          </w:p>
          <w:p w14:paraId="4AD2BE70" w14:textId="77777777" w:rsidR="009F2B39" w:rsidRPr="002563DB" w:rsidRDefault="009F2B39" w:rsidP="009F2B39">
            <w:pPr>
              <w:rPr>
                <w:ins w:id="266" w:author="Michael Schneider" w:date="2019-11-07T18:41:00Z"/>
                <w:rFonts w:asciiTheme="majorHAnsi" w:hAnsiTheme="majorHAnsi"/>
              </w:rPr>
            </w:pPr>
          </w:p>
          <w:p w14:paraId="11E0BE2F" w14:textId="77777777" w:rsidR="009F2B39" w:rsidRPr="002563DB" w:rsidRDefault="009F2B39" w:rsidP="009F2B39">
            <w:pPr>
              <w:tabs>
                <w:tab w:val="center" w:pos="4536"/>
                <w:tab w:val="right" w:pos="9072"/>
              </w:tabs>
              <w:rPr>
                <w:ins w:id="267" w:author="Michael Schneider" w:date="2019-11-07T18:41:00Z"/>
                <w:rFonts w:asciiTheme="majorHAnsi" w:hAnsiTheme="majorHAnsi"/>
              </w:rPr>
            </w:pPr>
            <w:customXmlInsRangeStart w:id="268" w:author="Michael Schneider" w:date="2019-11-07T18:41:00Z"/>
            <w:sdt>
              <w:sdtPr>
                <w:rPr>
                  <w:rFonts w:asciiTheme="majorHAnsi" w:hAnsiTheme="majorHAnsi"/>
                </w:rPr>
                <w:id w:val="1287163625"/>
                <w14:checkbox>
                  <w14:checked w14:val="0"/>
                  <w14:checkedState w14:val="2612" w14:font="MS Gothic"/>
                  <w14:uncheckedState w14:val="2610" w14:font="MS Gothic"/>
                </w14:checkbox>
              </w:sdtPr>
              <w:sdtContent>
                <w:customXmlInsRangeEnd w:id="268"/>
                <w:ins w:id="269" w:author="Michael Schneider" w:date="2019-11-07T18:41:00Z">
                  <w:r w:rsidRPr="002563DB">
                    <w:rPr>
                      <w:rFonts w:ascii="MS Gothic" w:eastAsia="MS Gothic" w:hAnsi="MS Gothic" w:cs="MS Gothic" w:hint="eastAsia"/>
                    </w:rPr>
                    <w:t>☐</w:t>
                  </w:r>
                </w:ins>
                <w:customXmlInsRangeStart w:id="270" w:author="Michael Schneider" w:date="2019-11-07T18:41:00Z"/>
              </w:sdtContent>
            </w:sdt>
            <w:customXmlInsRangeEnd w:id="270"/>
            <w:ins w:id="271" w:author="Michael Schneider" w:date="2019-11-07T18:41:00Z">
              <w:r w:rsidRPr="002563DB">
                <w:rPr>
                  <w:rFonts w:asciiTheme="majorHAnsi" w:hAnsiTheme="majorHAnsi"/>
                </w:rPr>
                <w:t xml:space="preserve">  Name</w:t>
              </w:r>
            </w:ins>
          </w:p>
          <w:p w14:paraId="75ECCF56" w14:textId="77777777" w:rsidR="009F2B39" w:rsidRPr="002563DB" w:rsidRDefault="009F2B39" w:rsidP="009F2B39">
            <w:pPr>
              <w:tabs>
                <w:tab w:val="center" w:pos="4536"/>
                <w:tab w:val="right" w:pos="9072"/>
              </w:tabs>
              <w:rPr>
                <w:ins w:id="272" w:author="Michael Schneider" w:date="2019-11-07T18:41:00Z"/>
                <w:rFonts w:asciiTheme="majorHAnsi" w:hAnsiTheme="majorHAnsi"/>
              </w:rPr>
            </w:pPr>
            <w:customXmlInsRangeStart w:id="273" w:author="Michael Schneider" w:date="2019-11-07T18:41:00Z"/>
            <w:sdt>
              <w:sdtPr>
                <w:rPr>
                  <w:rFonts w:asciiTheme="majorHAnsi" w:hAnsiTheme="majorHAnsi"/>
                </w:rPr>
                <w:id w:val="740673470"/>
                <w14:checkbox>
                  <w14:checked w14:val="0"/>
                  <w14:checkedState w14:val="2612" w14:font="MS Gothic"/>
                  <w14:uncheckedState w14:val="2610" w14:font="MS Gothic"/>
                </w14:checkbox>
              </w:sdtPr>
              <w:sdtContent>
                <w:customXmlInsRangeEnd w:id="273"/>
                <w:ins w:id="274" w:author="Michael Schneider" w:date="2019-11-07T18:41:00Z">
                  <w:r w:rsidRPr="002563DB">
                    <w:rPr>
                      <w:rFonts w:ascii="MS Gothic" w:eastAsia="MS Gothic" w:hAnsi="MS Gothic" w:cs="MS Gothic" w:hint="eastAsia"/>
                    </w:rPr>
                    <w:t>☐</w:t>
                  </w:r>
                </w:ins>
                <w:customXmlInsRangeStart w:id="275" w:author="Michael Schneider" w:date="2019-11-07T18:41:00Z"/>
              </w:sdtContent>
            </w:sdt>
            <w:customXmlInsRangeEnd w:id="275"/>
            <w:ins w:id="276" w:author="Michael Schneider" w:date="2019-11-07T18:41:00Z">
              <w:r w:rsidRPr="002563DB">
                <w:rPr>
                  <w:rFonts w:asciiTheme="majorHAnsi" w:hAnsiTheme="majorHAnsi"/>
                </w:rPr>
                <w:t xml:space="preserve">  E-Mail-Adresse</w:t>
              </w:r>
            </w:ins>
          </w:p>
          <w:p w14:paraId="18DB1446" w14:textId="77777777" w:rsidR="009F2B39" w:rsidRPr="002563DB" w:rsidRDefault="009F2B39" w:rsidP="009F2B39">
            <w:pPr>
              <w:tabs>
                <w:tab w:val="center" w:pos="4536"/>
                <w:tab w:val="right" w:pos="9072"/>
              </w:tabs>
              <w:rPr>
                <w:ins w:id="277" w:author="Michael Schneider" w:date="2019-11-07T18:41:00Z"/>
                <w:rFonts w:asciiTheme="majorHAnsi" w:hAnsiTheme="majorHAnsi"/>
              </w:rPr>
            </w:pPr>
            <w:customXmlInsRangeStart w:id="278" w:author="Michael Schneider" w:date="2019-11-07T18:41:00Z"/>
            <w:sdt>
              <w:sdtPr>
                <w:rPr>
                  <w:rFonts w:asciiTheme="majorHAnsi" w:hAnsiTheme="majorHAnsi"/>
                </w:rPr>
                <w:id w:val="602924309"/>
                <w14:checkbox>
                  <w14:checked w14:val="0"/>
                  <w14:checkedState w14:val="2612" w14:font="MS Gothic"/>
                  <w14:uncheckedState w14:val="2610" w14:font="MS Gothic"/>
                </w14:checkbox>
              </w:sdtPr>
              <w:sdtContent>
                <w:customXmlInsRangeEnd w:id="278"/>
                <w:ins w:id="279" w:author="Michael Schneider" w:date="2019-11-07T18:41:00Z">
                  <w:r w:rsidRPr="002563DB">
                    <w:rPr>
                      <w:rFonts w:ascii="MS Gothic" w:eastAsia="MS Gothic" w:hAnsi="MS Gothic" w:cs="MS Gothic" w:hint="eastAsia"/>
                    </w:rPr>
                    <w:t>☐</w:t>
                  </w:r>
                </w:ins>
                <w:customXmlInsRangeStart w:id="280" w:author="Michael Schneider" w:date="2019-11-07T18:41:00Z"/>
              </w:sdtContent>
            </w:sdt>
            <w:customXmlInsRangeEnd w:id="280"/>
            <w:ins w:id="281" w:author="Michael Schneider" w:date="2019-11-07T18:41:00Z">
              <w:r w:rsidRPr="002563DB">
                <w:rPr>
                  <w:rFonts w:asciiTheme="majorHAnsi" w:hAnsiTheme="majorHAnsi"/>
                </w:rPr>
                <w:t xml:space="preserve">  andere Daten:  </w:t>
              </w:r>
            </w:ins>
            <w:customXmlInsRangeStart w:id="282" w:author="Michael Schneider" w:date="2019-11-07T18:41:00Z"/>
            <w:sdt>
              <w:sdtPr>
                <w:rPr>
                  <w:rFonts w:asciiTheme="majorHAnsi" w:hAnsiTheme="majorHAnsi"/>
                </w:rPr>
                <w:id w:val="-881013186"/>
                <w:showingPlcHdr/>
              </w:sdtPr>
              <w:sdtContent>
                <w:customXmlInsRangeEnd w:id="282"/>
                <w:ins w:id="283" w:author="Michael Schneider" w:date="2019-11-07T18:41:00Z">
                  <w:r w:rsidRPr="002563DB">
                    <w:rPr>
                      <w:rStyle w:val="Platzhaltertext"/>
                      <w:rFonts w:asciiTheme="majorHAnsi" w:hAnsiTheme="majorHAnsi"/>
                    </w:rPr>
                    <w:t>Klicken Sie hier, um Text einzugeben.</w:t>
                  </w:r>
                </w:ins>
                <w:customXmlInsRangeStart w:id="284" w:author="Michael Schneider" w:date="2019-11-07T18:41:00Z"/>
              </w:sdtContent>
            </w:sdt>
            <w:customXmlInsRangeEnd w:id="284"/>
          </w:p>
          <w:p w14:paraId="27A588FD" w14:textId="77777777" w:rsidR="009F2B39" w:rsidRPr="002563DB" w:rsidRDefault="009F2B39" w:rsidP="009F2B39">
            <w:pPr>
              <w:rPr>
                <w:ins w:id="285" w:author="Michael Schneider" w:date="2019-11-07T18:41:00Z"/>
                <w:rFonts w:asciiTheme="majorHAnsi" w:hAnsiTheme="majorHAnsi"/>
              </w:rPr>
            </w:pPr>
          </w:p>
          <w:p w14:paraId="1485174C" w14:textId="77777777" w:rsidR="009F2B39" w:rsidRDefault="009F2B39" w:rsidP="009F2B39">
            <w:pPr>
              <w:rPr>
                <w:ins w:id="286" w:author="Michael Schneider" w:date="2019-11-07T18:41:00Z"/>
                <w:rFonts w:asciiTheme="majorHAnsi" w:hAnsiTheme="majorHAnsi"/>
                <w:i/>
                <w:color w:val="C00000"/>
              </w:rPr>
            </w:pPr>
            <w:ins w:id="287" w:author="Michael Schneider" w:date="2019-11-07T18:41:00Z">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ins>
          </w:p>
          <w:p w14:paraId="51D38EFF" w14:textId="77777777" w:rsidR="009F2B39" w:rsidRDefault="009F2B39" w:rsidP="009F2B39">
            <w:pPr>
              <w:rPr>
                <w:ins w:id="288" w:author="Michael Schneider" w:date="2019-11-07T18:42:00Z"/>
                <w:rFonts w:asciiTheme="majorHAnsi" w:hAnsiTheme="majorHAnsi"/>
                <w:color w:val="1F497D" w:themeColor="text2"/>
              </w:rPr>
            </w:pPr>
            <w:ins w:id="289" w:author="Michael Schneider" w:date="2019-11-07T18:41:00Z">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Pr>
                  <w:rFonts w:asciiTheme="majorHAnsi" w:hAnsiTheme="majorHAnsi"/>
                  <w:color w:val="1F497D" w:themeColor="text2"/>
                </w:rPr>
                <w:t xml:space="preserve">Inhalt des Newsletters, dem Versand des Newsletters, </w:t>
              </w:r>
              <w:r w:rsidRPr="002A0E31">
                <w:rPr>
                  <w:rFonts w:asciiTheme="majorHAnsi" w:hAnsiTheme="majorHAnsi"/>
                  <w:color w:val="1F497D" w:themeColor="text2"/>
                </w:rPr>
                <w:t>Datenschutz, Widerruf</w:t>
              </w:r>
              <w:r>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ins>
          </w:p>
          <w:p w14:paraId="3873354F" w14:textId="0ED9BA7A" w:rsidR="009F2B39" w:rsidRPr="002563DB" w:rsidRDefault="009F2B39" w:rsidP="009F2B39">
            <w:pPr>
              <w:rPr>
                <w:rFonts w:asciiTheme="majorHAnsi" w:hAnsiTheme="majorHAnsi"/>
                <w:i/>
                <w:color w:val="C00000"/>
              </w:rPr>
            </w:pP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F645B5"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w:t>
            </w:r>
            <w:proofErr w:type="spellStart"/>
            <w:r w:rsidRPr="002563DB">
              <w:rPr>
                <w:rFonts w:asciiTheme="majorHAnsi" w:hAnsiTheme="majorHAnsi"/>
              </w:rPr>
              <w:t>Opt</w:t>
            </w:r>
            <w:proofErr w:type="spellEnd"/>
            <w:r w:rsidRPr="002563DB">
              <w:rPr>
                <w:rFonts w:asciiTheme="majorHAnsi" w:hAnsiTheme="majorHAnsi"/>
              </w:rPr>
              <w: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ist nur Double-</w:t>
            </w:r>
            <w:proofErr w:type="spellStart"/>
            <w:r>
              <w:rPr>
                <w:rFonts w:asciiTheme="majorHAnsi" w:hAnsiTheme="majorHAnsi"/>
                <w:i/>
                <w:color w:val="C00000"/>
              </w:rPr>
              <w:t>Opt</w:t>
            </w:r>
            <w:proofErr w:type="spellEnd"/>
            <w:r>
              <w:rPr>
                <w:rFonts w:asciiTheme="majorHAnsi" w:hAnsiTheme="majorHAnsi"/>
                <w:i/>
                <w:color w:val="C00000"/>
              </w:rPr>
              <w:t xml:space="preserve">-In erlaubt. </w:t>
            </w:r>
          </w:p>
          <w:p w14:paraId="1654B64D" w14:textId="607927DF"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F645B5"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9F2B39">
        <w:trPr>
          <w:trHeight w:val="1151"/>
        </w:trPr>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lastRenderedPageBreak/>
              <w:t xml:space="preserve">Erfolgt der </w:t>
            </w:r>
            <w:proofErr w:type="spellStart"/>
            <w:r w:rsidRPr="002563DB">
              <w:rPr>
                <w:rFonts w:asciiTheme="majorHAnsi" w:hAnsiTheme="majorHAnsi"/>
              </w:rPr>
              <w:t>Newsletterversand</w:t>
            </w:r>
            <w:proofErr w:type="spellEnd"/>
            <w:r w:rsidRPr="002563DB">
              <w:rPr>
                <w:rFonts w:asciiTheme="majorHAnsi" w:hAnsiTheme="majorHAnsi"/>
              </w:rPr>
              <w:t xml:space="preserve"> über ein Programm </w:t>
            </w:r>
            <w:r w:rsidR="002A0E31">
              <w:rPr>
                <w:rFonts w:asciiTheme="majorHAnsi" w:hAnsiTheme="majorHAnsi"/>
              </w:rPr>
              <w:t>(</w:t>
            </w:r>
            <w:proofErr w:type="spellStart"/>
            <w:r w:rsidR="002A0E31">
              <w:rPr>
                <w:rFonts w:asciiTheme="majorHAnsi" w:hAnsiTheme="majorHAnsi"/>
              </w:rPr>
              <w:t>Mailchimp</w:t>
            </w:r>
            <w:proofErr w:type="spellEnd"/>
            <w:r w:rsidR="002A0E31">
              <w:rPr>
                <w:rFonts w:asciiTheme="majorHAnsi" w:hAnsiTheme="majorHAnsi"/>
              </w:rPr>
              <w:t xml:space="preserve">)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Content>
              <w:p w14:paraId="3CAA41B9" w14:textId="15A61A34" w:rsidR="009B2C0D" w:rsidRPr="002563DB" w:rsidDel="009F2B39" w:rsidRDefault="009B2C0D" w:rsidP="00CB692F">
                <w:pPr>
                  <w:tabs>
                    <w:tab w:val="center" w:pos="4536"/>
                    <w:tab w:val="right" w:pos="9072"/>
                  </w:tabs>
                  <w:rPr>
                    <w:del w:id="290" w:author="Michael Schneider" w:date="2019-11-07T18:45:00Z"/>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Del="009F2B39" w:rsidRDefault="009B2C0D" w:rsidP="00CB692F">
            <w:pPr>
              <w:tabs>
                <w:tab w:val="center" w:pos="4536"/>
                <w:tab w:val="right" w:pos="9072"/>
              </w:tabs>
              <w:rPr>
                <w:del w:id="291" w:author="Michael Schneider" w:date="2019-11-07T18:45:00Z"/>
                <w:rFonts w:asciiTheme="majorHAnsi" w:hAnsiTheme="majorHAnsi"/>
              </w:rPr>
            </w:pPr>
          </w:p>
          <w:p w14:paraId="3BEA9977" w14:textId="2F9D4147" w:rsidR="009B2C0D" w:rsidRPr="002563DB" w:rsidDel="009F2B39" w:rsidRDefault="009B2C0D" w:rsidP="00CB692F">
            <w:pPr>
              <w:tabs>
                <w:tab w:val="center" w:pos="4536"/>
                <w:tab w:val="right" w:pos="9072"/>
              </w:tabs>
              <w:rPr>
                <w:del w:id="292" w:author="Michael Schneider" w:date="2019-11-07T18:45:00Z"/>
                <w:rFonts w:asciiTheme="majorHAnsi" w:hAnsiTheme="majorHAnsi"/>
              </w:rPr>
            </w:pPr>
            <w:del w:id="293" w:author="Michael Schneider" w:date="2019-11-07T18:45:00Z">
              <w:r w:rsidRPr="002563DB" w:rsidDel="009F2B39">
                <w:rPr>
                  <w:rFonts w:asciiTheme="majorHAnsi" w:hAnsiTheme="majorHAnsi"/>
                </w:rPr>
                <w:delText xml:space="preserve">Welche Daten werden dabei an Dritte übermittelt? </w:delText>
              </w:r>
            </w:del>
          </w:p>
          <w:customXmlDelRangeStart w:id="294" w:author="Michael Schneider" w:date="2019-11-07T18:45:00Z"/>
          <w:sdt>
            <w:sdtPr>
              <w:rPr>
                <w:rFonts w:asciiTheme="majorHAnsi" w:hAnsiTheme="majorHAnsi"/>
              </w:rPr>
              <w:id w:val="410285252"/>
              <w:placeholder>
                <w:docPart w:val="DefaultPlaceholder_1082065158"/>
              </w:placeholder>
            </w:sdtPr>
            <w:sdtContent>
              <w:customXmlDelRangeEnd w:id="294"/>
              <w:p w14:paraId="7402F63F" w14:textId="6BB974A8" w:rsidR="009B2C0D" w:rsidRPr="002563DB" w:rsidDel="009F2B39" w:rsidRDefault="00F645B5" w:rsidP="009B2C0D">
                <w:pPr>
                  <w:tabs>
                    <w:tab w:val="center" w:pos="4536"/>
                    <w:tab w:val="right" w:pos="9072"/>
                  </w:tabs>
                  <w:rPr>
                    <w:del w:id="295" w:author="Michael Schneider" w:date="2019-11-07T18:45:00Z"/>
                    <w:rFonts w:asciiTheme="majorHAnsi" w:hAnsiTheme="majorHAnsi"/>
                  </w:rPr>
                </w:pPr>
              </w:p>
              <w:customXmlDelRangeStart w:id="296" w:author="Michael Schneider" w:date="2019-11-07T18:45:00Z"/>
            </w:sdtContent>
          </w:sdt>
          <w:customXmlDelRangeEnd w:id="296"/>
          <w:p w14:paraId="30ADD037" w14:textId="44BD3CB4" w:rsidR="009B2C0D" w:rsidRPr="002563DB" w:rsidDel="009F2B39" w:rsidRDefault="009B2C0D" w:rsidP="009B2C0D">
            <w:pPr>
              <w:tabs>
                <w:tab w:val="center" w:pos="4536"/>
                <w:tab w:val="right" w:pos="9072"/>
              </w:tabs>
              <w:rPr>
                <w:del w:id="297" w:author="Michael Schneider" w:date="2019-11-07T18:45:00Z"/>
                <w:rFonts w:asciiTheme="majorHAnsi" w:eastAsia="MS Gothic" w:hAnsiTheme="majorHAnsi"/>
              </w:rPr>
            </w:pPr>
          </w:p>
          <w:p w14:paraId="2DA74D20" w14:textId="1B043FE7" w:rsidR="009B2C0D" w:rsidRPr="002563DB" w:rsidDel="009F2B39" w:rsidRDefault="009B2C0D" w:rsidP="009B2C0D">
            <w:pPr>
              <w:tabs>
                <w:tab w:val="center" w:pos="4536"/>
                <w:tab w:val="right" w:pos="9072"/>
              </w:tabs>
              <w:rPr>
                <w:del w:id="298" w:author="Michael Schneider" w:date="2019-11-07T18:45:00Z"/>
                <w:rFonts w:asciiTheme="majorHAnsi" w:hAnsiTheme="majorHAnsi"/>
              </w:rPr>
            </w:pPr>
            <w:del w:id="299" w:author="Michael Schneider" w:date="2019-11-07T18:45:00Z">
              <w:r w:rsidRPr="002563DB" w:rsidDel="009F2B39">
                <w:rPr>
                  <w:rFonts w:asciiTheme="majorHAnsi" w:hAnsiTheme="majorHAnsi"/>
                </w:rPr>
                <w:delText>Wo stehen die Server?</w:delText>
              </w:r>
            </w:del>
          </w:p>
          <w:p w14:paraId="4B79554B" w14:textId="2C5BB925" w:rsidR="009B2C0D" w:rsidRPr="002563DB" w:rsidRDefault="00F645B5" w:rsidP="009B2C0D">
            <w:pPr>
              <w:tabs>
                <w:tab w:val="center" w:pos="4536"/>
                <w:tab w:val="right" w:pos="9072"/>
              </w:tabs>
              <w:rPr>
                <w:rFonts w:asciiTheme="majorHAnsi" w:hAnsiTheme="majorHAnsi"/>
              </w:rPr>
            </w:pPr>
            <w:customXmlDelRangeStart w:id="300" w:author="Michael Schneider" w:date="2019-11-07T18:45:00Z"/>
            <w:sdt>
              <w:sdtPr>
                <w:rPr>
                  <w:rFonts w:asciiTheme="majorHAnsi" w:hAnsiTheme="majorHAnsi"/>
                </w:rPr>
                <w:id w:val="-544519342"/>
              </w:sdtPr>
              <w:sdtContent>
                <w:customXmlDelRangeEnd w:id="300"/>
                <w:customXmlDelRangeStart w:id="301" w:author="Michael Schneider" w:date="2019-11-07T18:45:00Z"/>
              </w:sdtContent>
            </w:sdt>
            <w:customXmlDelRangeEnd w:id="301"/>
          </w:p>
          <w:p w14:paraId="6BBC0107" w14:textId="77777777" w:rsidR="009B2C0D" w:rsidRDefault="009B2C0D" w:rsidP="00CB692F">
            <w:pPr>
              <w:tabs>
                <w:tab w:val="center" w:pos="4536"/>
                <w:tab w:val="right" w:pos="9072"/>
              </w:tabs>
              <w:rPr>
                <w:rFonts w:asciiTheme="majorHAnsi" w:hAnsiTheme="majorHAnsi"/>
              </w:rPr>
            </w:pPr>
          </w:p>
          <w:p w14:paraId="1749E6A3" w14:textId="140A805F" w:rsidR="009063BA" w:rsidDel="009F2B39" w:rsidRDefault="009063BA" w:rsidP="00CB692F">
            <w:pPr>
              <w:tabs>
                <w:tab w:val="center" w:pos="4536"/>
                <w:tab w:val="right" w:pos="9072"/>
              </w:tabs>
              <w:rPr>
                <w:del w:id="302" w:author="Michael Schneider" w:date="2019-11-07T18:45:00Z"/>
                <w:rFonts w:asciiTheme="majorHAnsi" w:hAnsiTheme="majorHAnsi"/>
              </w:rPr>
            </w:pPr>
            <w:del w:id="303" w:author="Michael Schneider" w:date="2019-11-07T18:45:00Z">
              <w:r w:rsidDel="009F2B39">
                <w:rPr>
                  <w:rFonts w:asciiTheme="majorHAnsi" w:hAnsiTheme="majorHAnsi"/>
                </w:rPr>
                <w:delText>Wurde eine Auftragsverarbeitungsvereinbarung geschlossen?</w:delText>
              </w:r>
            </w:del>
          </w:p>
          <w:p w14:paraId="507E0E5D" w14:textId="56DFABDF" w:rsidR="009063BA" w:rsidRPr="002563DB" w:rsidDel="009F2B39" w:rsidRDefault="00F645B5" w:rsidP="009063BA">
            <w:pPr>
              <w:tabs>
                <w:tab w:val="center" w:pos="4536"/>
                <w:tab w:val="right" w:pos="9072"/>
              </w:tabs>
              <w:rPr>
                <w:del w:id="304" w:author="Michael Schneider" w:date="2019-11-07T18:45:00Z"/>
                <w:rFonts w:asciiTheme="majorHAnsi" w:hAnsiTheme="majorHAnsi"/>
              </w:rPr>
            </w:pPr>
            <w:customXmlDelRangeStart w:id="305" w:author="Michael Schneider" w:date="2019-11-07T18:45:00Z"/>
            <w:sdt>
              <w:sdtPr>
                <w:rPr>
                  <w:rFonts w:asciiTheme="majorHAnsi" w:hAnsiTheme="majorHAnsi"/>
                </w:rPr>
                <w:id w:val="-581753720"/>
                <w14:checkbox>
                  <w14:checked w14:val="0"/>
                  <w14:checkedState w14:val="2612" w14:font="MS Gothic"/>
                  <w14:uncheckedState w14:val="2610" w14:font="MS Gothic"/>
                </w14:checkbox>
              </w:sdtPr>
              <w:sdtContent>
                <w:customXmlDelRangeEnd w:id="305"/>
                <w:del w:id="306" w:author="Michael Schneider" w:date="2019-11-07T18:45:00Z">
                  <w:r w:rsidR="009063BA" w:rsidRPr="002563DB" w:rsidDel="009F2B39">
                    <w:rPr>
                      <w:rFonts w:ascii="MS Gothic" w:eastAsia="MS Gothic" w:hAnsi="MS Gothic" w:cs="MS Gothic" w:hint="eastAsia"/>
                    </w:rPr>
                    <w:delText>☐</w:delText>
                  </w:r>
                </w:del>
                <w:customXmlDelRangeStart w:id="307" w:author="Michael Schneider" w:date="2019-11-07T18:45:00Z"/>
              </w:sdtContent>
            </w:sdt>
            <w:customXmlDelRangeEnd w:id="307"/>
            <w:del w:id="308" w:author="Michael Schneider" w:date="2019-11-07T18:45:00Z">
              <w:r w:rsidR="009063BA" w:rsidRPr="002563DB" w:rsidDel="009F2B39">
                <w:rPr>
                  <w:rFonts w:asciiTheme="majorHAnsi" w:hAnsiTheme="majorHAnsi"/>
                </w:rPr>
                <w:delText xml:space="preserve">  Ja</w:delText>
              </w:r>
            </w:del>
          </w:p>
          <w:p w14:paraId="0EF9D969" w14:textId="49DD2F4F" w:rsidR="009063BA" w:rsidRPr="002563DB" w:rsidDel="009F2B39" w:rsidRDefault="00F645B5" w:rsidP="009063BA">
            <w:pPr>
              <w:tabs>
                <w:tab w:val="center" w:pos="4536"/>
                <w:tab w:val="right" w:pos="9072"/>
              </w:tabs>
              <w:rPr>
                <w:del w:id="309" w:author="Michael Schneider" w:date="2019-11-07T18:45:00Z"/>
                <w:rFonts w:asciiTheme="majorHAnsi" w:hAnsiTheme="majorHAnsi"/>
              </w:rPr>
            </w:pPr>
            <w:customXmlDelRangeStart w:id="310" w:author="Michael Schneider" w:date="2019-11-07T18:45:00Z"/>
            <w:sdt>
              <w:sdtPr>
                <w:rPr>
                  <w:rFonts w:asciiTheme="majorHAnsi" w:hAnsiTheme="majorHAnsi"/>
                </w:rPr>
                <w:id w:val="-698541202"/>
                <w14:checkbox>
                  <w14:checked w14:val="0"/>
                  <w14:checkedState w14:val="2612" w14:font="MS Gothic"/>
                  <w14:uncheckedState w14:val="2610" w14:font="MS Gothic"/>
                </w14:checkbox>
              </w:sdtPr>
              <w:sdtContent>
                <w:customXmlDelRangeEnd w:id="310"/>
                <w:del w:id="311" w:author="Michael Schneider" w:date="2019-11-07T18:45:00Z">
                  <w:r w:rsidR="009063BA" w:rsidRPr="002563DB" w:rsidDel="009F2B39">
                    <w:rPr>
                      <w:rFonts w:ascii="MS Gothic" w:eastAsia="MS Gothic" w:hAnsi="MS Gothic" w:cs="MS Gothic" w:hint="eastAsia"/>
                    </w:rPr>
                    <w:delText>☐</w:delText>
                  </w:r>
                </w:del>
                <w:customXmlDelRangeStart w:id="312" w:author="Michael Schneider" w:date="2019-11-07T18:45:00Z"/>
              </w:sdtContent>
            </w:sdt>
            <w:customXmlDelRangeEnd w:id="312"/>
            <w:del w:id="313" w:author="Michael Schneider" w:date="2019-11-07T18:45:00Z">
              <w:r w:rsidR="009063BA" w:rsidRPr="002563DB" w:rsidDel="009F2B39">
                <w:rPr>
                  <w:rFonts w:asciiTheme="majorHAnsi" w:hAnsiTheme="majorHAnsi"/>
                </w:rPr>
                <w:delText xml:space="preserve">  Nein</w:delText>
              </w:r>
            </w:del>
          </w:p>
          <w:p w14:paraId="67694FF8" w14:textId="64FCFA9D" w:rsidR="009063BA" w:rsidRPr="009063BA" w:rsidRDefault="009063BA" w:rsidP="00CB692F">
            <w:pPr>
              <w:tabs>
                <w:tab w:val="center" w:pos="4536"/>
                <w:tab w:val="right" w:pos="9072"/>
              </w:tabs>
              <w:rPr>
                <w:rFonts w:asciiTheme="majorHAnsi" w:hAnsiTheme="majorHAnsi"/>
                <w:i/>
              </w:rPr>
            </w:pPr>
            <w:del w:id="314" w:author="Michael Schneider" w:date="2019-11-07T18:45:00Z">
              <w:r w:rsidRPr="009063BA" w:rsidDel="009F2B39">
                <w:rPr>
                  <w:rFonts w:asciiTheme="majorHAnsi" w:hAnsiTheme="majorHAnsi"/>
                  <w:i/>
                  <w:color w:val="C00000"/>
                </w:rPr>
                <w:delText xml:space="preserve">Hinweis: Für Mailchimp findet man diese hier: </w:delText>
              </w:r>
              <w:r w:rsidR="00F645B5" w:rsidDel="009F2B39">
                <w:fldChar w:fldCharType="begin"/>
              </w:r>
              <w:r w:rsidR="00F645B5" w:rsidDel="009F2B39">
                <w:delInstrText xml:space="preserve"> HYPERLINK "https://mailchimp.com/legal/forms/data-processing-agreement/" </w:delInstrText>
              </w:r>
              <w:r w:rsidR="00F645B5" w:rsidDel="009F2B39">
                <w:fldChar w:fldCharType="separate"/>
              </w:r>
              <w:r w:rsidRPr="009063BA" w:rsidDel="009F2B39">
                <w:rPr>
                  <w:rStyle w:val="Hyperlink"/>
                  <w:rFonts w:asciiTheme="majorHAnsi" w:hAnsiTheme="majorHAnsi"/>
                  <w:i/>
                  <w:color w:val="C00000"/>
                </w:rPr>
                <w:delText>https://mailchimp.com/legal/forms/data-processing-agreement/</w:delText>
              </w:r>
              <w:r w:rsidR="00F645B5" w:rsidDel="009F2B39">
                <w:rPr>
                  <w:rStyle w:val="Hyperlink"/>
                  <w:rFonts w:asciiTheme="majorHAnsi" w:hAnsiTheme="majorHAnsi"/>
                  <w:i/>
                  <w:color w:val="C00000"/>
                </w:rPr>
                <w:fldChar w:fldCharType="end"/>
              </w:r>
            </w:del>
            <w:r w:rsidRPr="009063BA">
              <w:rPr>
                <w:rFonts w:asciiTheme="majorHAnsi" w:hAnsiTheme="majorHAnsi"/>
                <w:i/>
                <w:color w:val="C00000"/>
              </w:rPr>
              <w:t xml:space="preserve"> </w:t>
            </w:r>
          </w:p>
        </w:tc>
      </w:tr>
      <w:tr w:rsidR="009F2B39" w:rsidRPr="002563DB" w14:paraId="78F9A3A3" w14:textId="77777777" w:rsidTr="00CB692F">
        <w:trPr>
          <w:trHeight w:val="1149"/>
        </w:trPr>
        <w:tc>
          <w:tcPr>
            <w:tcW w:w="9210" w:type="dxa"/>
          </w:tcPr>
          <w:p w14:paraId="4063441B" w14:textId="77777777" w:rsidR="009F2B39" w:rsidRPr="002563DB" w:rsidRDefault="009F2B39" w:rsidP="009F2B39">
            <w:pPr>
              <w:tabs>
                <w:tab w:val="center" w:pos="4536"/>
                <w:tab w:val="right" w:pos="9072"/>
              </w:tabs>
              <w:rPr>
                <w:ins w:id="315" w:author="Michael Schneider" w:date="2019-11-07T18:45:00Z"/>
                <w:rFonts w:asciiTheme="majorHAnsi" w:hAnsiTheme="majorHAnsi"/>
              </w:rPr>
            </w:pPr>
            <w:ins w:id="316" w:author="Michael Schneider" w:date="2019-11-07T18:45:00Z">
              <w:r w:rsidRPr="002563DB">
                <w:rPr>
                  <w:rFonts w:asciiTheme="majorHAnsi" w:hAnsiTheme="majorHAnsi"/>
                </w:rPr>
                <w:t xml:space="preserve">Welche Daten werden dabei an Dritte übermittelt? </w:t>
              </w:r>
            </w:ins>
          </w:p>
          <w:customXmlInsRangeStart w:id="317" w:author="Michael Schneider" w:date="2019-11-07T18:45:00Z"/>
          <w:sdt>
            <w:sdtPr>
              <w:rPr>
                <w:rFonts w:asciiTheme="majorHAnsi" w:hAnsiTheme="majorHAnsi"/>
              </w:rPr>
              <w:id w:val="1436329911"/>
              <w:placeholder>
                <w:docPart w:val="59D609890C3A4F3FB9EEDD254C340CD6"/>
              </w:placeholder>
              <w:showingPlcHdr/>
            </w:sdtPr>
            <w:sdtContent>
              <w:customXmlInsRangeEnd w:id="317"/>
              <w:p w14:paraId="3B3891C8" w14:textId="77777777" w:rsidR="009F2B39" w:rsidRPr="002563DB" w:rsidRDefault="009F2B39" w:rsidP="009F2B39">
                <w:pPr>
                  <w:tabs>
                    <w:tab w:val="center" w:pos="4536"/>
                    <w:tab w:val="right" w:pos="9072"/>
                  </w:tabs>
                  <w:rPr>
                    <w:ins w:id="318" w:author="Michael Schneider" w:date="2019-11-07T18:45:00Z"/>
                    <w:rFonts w:asciiTheme="majorHAnsi" w:hAnsiTheme="majorHAnsi"/>
                  </w:rPr>
                </w:pPr>
                <w:ins w:id="319" w:author="Michael Schneider" w:date="2019-11-07T18:45:00Z">
                  <w:r w:rsidRPr="002563DB">
                    <w:rPr>
                      <w:rStyle w:val="Platzhaltertext"/>
                      <w:rFonts w:asciiTheme="majorHAnsi" w:hAnsiTheme="majorHAnsi"/>
                    </w:rPr>
                    <w:t>Klicken Sie hier, um Text einzugeben.</w:t>
                  </w:r>
                </w:ins>
              </w:p>
              <w:customXmlInsRangeStart w:id="320" w:author="Michael Schneider" w:date="2019-11-07T18:45:00Z"/>
            </w:sdtContent>
          </w:sdt>
          <w:customXmlInsRangeEnd w:id="320"/>
          <w:p w14:paraId="043D748F" w14:textId="77777777" w:rsidR="009F2B39" w:rsidRPr="002563DB" w:rsidRDefault="009F2B39" w:rsidP="009F2B39">
            <w:pPr>
              <w:tabs>
                <w:tab w:val="center" w:pos="4536"/>
                <w:tab w:val="right" w:pos="9072"/>
              </w:tabs>
              <w:rPr>
                <w:ins w:id="321" w:author="Michael Schneider" w:date="2019-11-07T18:45:00Z"/>
                <w:rFonts w:asciiTheme="majorHAnsi" w:eastAsia="MS Gothic" w:hAnsiTheme="majorHAnsi"/>
              </w:rPr>
            </w:pPr>
          </w:p>
          <w:p w14:paraId="2D64395E" w14:textId="77777777" w:rsidR="009F2B39" w:rsidRPr="002563DB" w:rsidRDefault="009F2B39" w:rsidP="00CB692F">
            <w:pPr>
              <w:tabs>
                <w:tab w:val="center" w:pos="4536"/>
                <w:tab w:val="right" w:pos="9072"/>
              </w:tabs>
              <w:rPr>
                <w:rFonts w:asciiTheme="majorHAnsi" w:hAnsiTheme="majorHAnsi"/>
              </w:rPr>
            </w:pPr>
          </w:p>
        </w:tc>
      </w:tr>
      <w:tr w:rsidR="009F2B39" w:rsidRPr="002563DB" w14:paraId="69756E7C" w14:textId="77777777" w:rsidTr="00CB692F">
        <w:trPr>
          <w:trHeight w:val="1149"/>
        </w:trPr>
        <w:tc>
          <w:tcPr>
            <w:tcW w:w="9210" w:type="dxa"/>
          </w:tcPr>
          <w:p w14:paraId="6BB1DD50" w14:textId="77777777" w:rsidR="009F2B39" w:rsidRPr="002563DB" w:rsidRDefault="009F2B39" w:rsidP="009F2B39">
            <w:pPr>
              <w:tabs>
                <w:tab w:val="center" w:pos="4536"/>
                <w:tab w:val="right" w:pos="9072"/>
              </w:tabs>
              <w:rPr>
                <w:ins w:id="322" w:author="Michael Schneider" w:date="2019-11-07T18:45:00Z"/>
                <w:rFonts w:asciiTheme="majorHAnsi" w:hAnsiTheme="majorHAnsi"/>
              </w:rPr>
            </w:pPr>
            <w:ins w:id="323" w:author="Michael Schneider" w:date="2019-11-07T18:45:00Z">
              <w:r w:rsidRPr="002563DB">
                <w:rPr>
                  <w:rFonts w:asciiTheme="majorHAnsi" w:hAnsiTheme="majorHAnsi"/>
                </w:rPr>
                <w:t>Wo stehen die Server?</w:t>
              </w:r>
            </w:ins>
          </w:p>
          <w:p w14:paraId="1C0791EA" w14:textId="21842500" w:rsidR="009F2B39" w:rsidRPr="002563DB" w:rsidRDefault="009F2B39" w:rsidP="009F2B39">
            <w:pPr>
              <w:tabs>
                <w:tab w:val="center" w:pos="4536"/>
                <w:tab w:val="right" w:pos="9072"/>
              </w:tabs>
              <w:rPr>
                <w:rFonts w:asciiTheme="majorHAnsi" w:hAnsiTheme="majorHAnsi"/>
              </w:rPr>
            </w:pPr>
            <w:customXmlInsRangeStart w:id="324" w:author="Michael Schneider" w:date="2019-11-07T18:45:00Z"/>
            <w:sdt>
              <w:sdtPr>
                <w:rPr>
                  <w:rFonts w:asciiTheme="majorHAnsi" w:hAnsiTheme="majorHAnsi"/>
                </w:rPr>
                <w:id w:val="-1414237048"/>
                <w:showingPlcHdr/>
              </w:sdtPr>
              <w:sdtContent>
                <w:customXmlInsRangeEnd w:id="324"/>
                <w:ins w:id="325" w:author="Michael Schneider" w:date="2019-11-07T18:45:00Z">
                  <w:r w:rsidRPr="002563DB">
                    <w:rPr>
                      <w:rStyle w:val="Platzhaltertext"/>
                      <w:rFonts w:asciiTheme="majorHAnsi" w:hAnsiTheme="majorHAnsi"/>
                    </w:rPr>
                    <w:t>Klicken Sie hier, um Text einzugeben.</w:t>
                  </w:r>
                </w:ins>
                <w:customXmlInsRangeStart w:id="326" w:author="Michael Schneider" w:date="2019-11-07T18:45:00Z"/>
              </w:sdtContent>
            </w:sdt>
            <w:customXmlInsRangeEnd w:id="326"/>
          </w:p>
        </w:tc>
      </w:tr>
      <w:tr w:rsidR="009F2B39" w:rsidRPr="002563DB" w14:paraId="3456A79C" w14:textId="77777777" w:rsidTr="00CB692F">
        <w:trPr>
          <w:trHeight w:val="1149"/>
        </w:trPr>
        <w:tc>
          <w:tcPr>
            <w:tcW w:w="9210" w:type="dxa"/>
          </w:tcPr>
          <w:p w14:paraId="4240510F" w14:textId="77777777" w:rsidR="009F2B39" w:rsidRDefault="009F2B39" w:rsidP="009F2B39">
            <w:pPr>
              <w:tabs>
                <w:tab w:val="center" w:pos="4536"/>
                <w:tab w:val="right" w:pos="9072"/>
              </w:tabs>
              <w:rPr>
                <w:ins w:id="327" w:author="Michael Schneider" w:date="2019-11-07T18:45:00Z"/>
                <w:rFonts w:asciiTheme="majorHAnsi" w:hAnsiTheme="majorHAnsi"/>
              </w:rPr>
            </w:pPr>
            <w:ins w:id="328" w:author="Michael Schneider" w:date="2019-11-07T18:45:00Z">
              <w:r>
                <w:rPr>
                  <w:rFonts w:asciiTheme="majorHAnsi" w:hAnsiTheme="majorHAnsi"/>
                </w:rPr>
                <w:t>Wurde eine Auftragsverarbeitungsvereinbarung geschlossen?</w:t>
              </w:r>
            </w:ins>
          </w:p>
          <w:p w14:paraId="3872913B" w14:textId="77777777" w:rsidR="009F2B39" w:rsidRPr="002563DB" w:rsidRDefault="009F2B39" w:rsidP="009F2B39">
            <w:pPr>
              <w:tabs>
                <w:tab w:val="center" w:pos="4536"/>
                <w:tab w:val="right" w:pos="9072"/>
              </w:tabs>
              <w:rPr>
                <w:ins w:id="329" w:author="Michael Schneider" w:date="2019-11-07T18:45:00Z"/>
                <w:rFonts w:asciiTheme="majorHAnsi" w:hAnsiTheme="majorHAnsi"/>
              </w:rPr>
            </w:pPr>
            <w:customXmlInsRangeStart w:id="330" w:author="Michael Schneider" w:date="2019-11-07T18:45:00Z"/>
            <w:sdt>
              <w:sdtPr>
                <w:rPr>
                  <w:rFonts w:asciiTheme="majorHAnsi" w:hAnsiTheme="majorHAnsi"/>
                </w:rPr>
                <w:id w:val="-1337072078"/>
                <w14:checkbox>
                  <w14:checked w14:val="0"/>
                  <w14:checkedState w14:val="2612" w14:font="MS Gothic"/>
                  <w14:uncheckedState w14:val="2610" w14:font="MS Gothic"/>
                </w14:checkbox>
              </w:sdtPr>
              <w:sdtContent>
                <w:customXmlInsRangeEnd w:id="330"/>
                <w:ins w:id="331" w:author="Michael Schneider" w:date="2019-11-07T18:45:00Z">
                  <w:r w:rsidRPr="002563DB">
                    <w:rPr>
                      <w:rFonts w:ascii="MS Gothic" w:eastAsia="MS Gothic" w:hAnsi="MS Gothic" w:cs="MS Gothic" w:hint="eastAsia"/>
                    </w:rPr>
                    <w:t>☐</w:t>
                  </w:r>
                </w:ins>
                <w:customXmlInsRangeStart w:id="332" w:author="Michael Schneider" w:date="2019-11-07T18:45:00Z"/>
              </w:sdtContent>
            </w:sdt>
            <w:customXmlInsRangeEnd w:id="332"/>
            <w:ins w:id="333" w:author="Michael Schneider" w:date="2019-11-07T18:45:00Z">
              <w:r w:rsidRPr="002563DB">
                <w:rPr>
                  <w:rFonts w:asciiTheme="majorHAnsi" w:hAnsiTheme="majorHAnsi"/>
                </w:rPr>
                <w:t xml:space="preserve">  Ja</w:t>
              </w:r>
            </w:ins>
          </w:p>
          <w:p w14:paraId="1E3A43AD" w14:textId="77777777" w:rsidR="009F2B39" w:rsidRPr="002563DB" w:rsidRDefault="009F2B39" w:rsidP="009F2B39">
            <w:pPr>
              <w:tabs>
                <w:tab w:val="center" w:pos="4536"/>
                <w:tab w:val="right" w:pos="9072"/>
              </w:tabs>
              <w:rPr>
                <w:ins w:id="334" w:author="Michael Schneider" w:date="2019-11-07T18:45:00Z"/>
                <w:rFonts w:asciiTheme="majorHAnsi" w:hAnsiTheme="majorHAnsi"/>
              </w:rPr>
            </w:pPr>
            <w:customXmlInsRangeStart w:id="335" w:author="Michael Schneider" w:date="2019-11-07T18:45:00Z"/>
            <w:sdt>
              <w:sdtPr>
                <w:rPr>
                  <w:rFonts w:asciiTheme="majorHAnsi" w:hAnsiTheme="majorHAnsi"/>
                </w:rPr>
                <w:id w:val="1966920278"/>
                <w14:checkbox>
                  <w14:checked w14:val="0"/>
                  <w14:checkedState w14:val="2612" w14:font="MS Gothic"/>
                  <w14:uncheckedState w14:val="2610" w14:font="MS Gothic"/>
                </w14:checkbox>
              </w:sdtPr>
              <w:sdtContent>
                <w:customXmlInsRangeEnd w:id="335"/>
                <w:ins w:id="336" w:author="Michael Schneider" w:date="2019-11-07T18:45:00Z">
                  <w:r w:rsidRPr="002563DB">
                    <w:rPr>
                      <w:rFonts w:ascii="MS Gothic" w:eastAsia="MS Gothic" w:hAnsi="MS Gothic" w:cs="MS Gothic" w:hint="eastAsia"/>
                    </w:rPr>
                    <w:t>☐</w:t>
                  </w:r>
                </w:ins>
                <w:customXmlInsRangeStart w:id="337" w:author="Michael Schneider" w:date="2019-11-07T18:45:00Z"/>
              </w:sdtContent>
            </w:sdt>
            <w:customXmlInsRangeEnd w:id="337"/>
            <w:ins w:id="338" w:author="Michael Schneider" w:date="2019-11-07T18:45:00Z">
              <w:r w:rsidRPr="002563DB">
                <w:rPr>
                  <w:rFonts w:asciiTheme="majorHAnsi" w:hAnsiTheme="majorHAnsi"/>
                </w:rPr>
                <w:t xml:space="preserve">  Nein</w:t>
              </w:r>
            </w:ins>
          </w:p>
          <w:p w14:paraId="591C78E4" w14:textId="3C430303" w:rsidR="009F2B39" w:rsidRPr="002563DB" w:rsidRDefault="009F2B39" w:rsidP="009F2B39">
            <w:pPr>
              <w:tabs>
                <w:tab w:val="center" w:pos="4536"/>
                <w:tab w:val="right" w:pos="9072"/>
              </w:tabs>
              <w:rPr>
                <w:rFonts w:asciiTheme="majorHAnsi" w:hAnsiTheme="majorHAnsi"/>
              </w:rPr>
            </w:pPr>
            <w:ins w:id="339" w:author="Michael Schneider" w:date="2019-11-07T18:45:00Z">
              <w:r w:rsidRPr="009063BA">
                <w:rPr>
                  <w:rFonts w:asciiTheme="majorHAnsi" w:hAnsiTheme="majorHAnsi"/>
                  <w:i/>
                  <w:color w:val="C00000"/>
                </w:rPr>
                <w:t xml:space="preserve">Hinweis: Für </w:t>
              </w:r>
              <w:proofErr w:type="spellStart"/>
              <w:r w:rsidRPr="009063BA">
                <w:rPr>
                  <w:rFonts w:asciiTheme="majorHAnsi" w:hAnsiTheme="majorHAnsi"/>
                  <w:i/>
                  <w:color w:val="C00000"/>
                </w:rPr>
                <w:t>Mailchimp</w:t>
              </w:r>
              <w:proofErr w:type="spellEnd"/>
              <w:r w:rsidRPr="009063BA">
                <w:rPr>
                  <w:rFonts w:asciiTheme="majorHAnsi" w:hAnsiTheme="majorHAnsi"/>
                  <w:i/>
                  <w:color w:val="C00000"/>
                </w:rPr>
                <w:t xml:space="preserve"> findet man diese hier: </w:t>
              </w:r>
              <w:r>
                <w:fldChar w:fldCharType="begin"/>
              </w:r>
              <w:r>
                <w:instrText xml:space="preserve"> HYPERLINK "https://mailchimp.com/legal/forms/data-processing-agreement/" </w:instrText>
              </w:r>
              <w:r>
                <w:fldChar w:fldCharType="separate"/>
              </w:r>
              <w:r w:rsidRPr="009063BA">
                <w:rPr>
                  <w:rStyle w:val="Hyperlink"/>
                  <w:rFonts w:asciiTheme="majorHAnsi" w:hAnsiTheme="majorHAnsi"/>
                  <w:i/>
                  <w:color w:val="C00000"/>
                </w:rPr>
                <w:t>https://mailchimp.com/legal/forms/data-processing-agreement/</w:t>
              </w:r>
              <w:r>
                <w:rPr>
                  <w:rStyle w:val="Hyperlink"/>
                  <w:rFonts w:asciiTheme="majorHAnsi" w:hAnsiTheme="majorHAnsi"/>
                  <w:i/>
                  <w:color w:val="C00000"/>
                </w:rPr>
                <w:fldChar w:fldCharType="end"/>
              </w:r>
            </w:ins>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t>Wie werden Nutzer über Änderungen etc. informiert?</w:t>
            </w:r>
          </w:p>
          <w:p w14:paraId="43AF4DF2"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198002082"/>
                <w:showingPlcHdr/>
              </w:sdt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577470">
        <w:trPr>
          <w:trHeight w:val="2652"/>
        </w:trPr>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F645B5"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F645B5"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6DD81F4E" w:rsidR="00B31D94" w:rsidDel="00577470" w:rsidRDefault="00B31D94" w:rsidP="00CB692F">
            <w:pPr>
              <w:tabs>
                <w:tab w:val="center" w:pos="4536"/>
                <w:tab w:val="right" w:pos="9072"/>
              </w:tabs>
              <w:rPr>
                <w:del w:id="340" w:author="Michael Schneider" w:date="2019-11-07T18:49:00Z"/>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1735EC93" w:rsidR="00B31D94" w:rsidDel="00577470" w:rsidRDefault="00B31D94" w:rsidP="00CB692F">
            <w:pPr>
              <w:tabs>
                <w:tab w:val="center" w:pos="4536"/>
                <w:tab w:val="right" w:pos="9072"/>
              </w:tabs>
              <w:rPr>
                <w:del w:id="341" w:author="Michael Schneider" w:date="2019-11-07T18:49:00Z"/>
                <w:rFonts w:asciiTheme="majorHAnsi" w:hAnsiTheme="majorHAnsi"/>
                <w:i/>
                <w:color w:val="C00000"/>
              </w:rPr>
            </w:pPr>
          </w:p>
          <w:p w14:paraId="5189E7E0" w14:textId="5FCB6668" w:rsidR="00B31D94" w:rsidRPr="00DA3659" w:rsidDel="00577470" w:rsidRDefault="00B31D94" w:rsidP="00CB692F">
            <w:pPr>
              <w:tabs>
                <w:tab w:val="center" w:pos="4536"/>
                <w:tab w:val="right" w:pos="9072"/>
              </w:tabs>
              <w:rPr>
                <w:del w:id="342" w:author="Michael Schneider" w:date="2019-11-07T18:48:00Z"/>
                <w:rFonts w:asciiTheme="majorHAnsi" w:hAnsiTheme="majorHAnsi"/>
              </w:rPr>
            </w:pPr>
            <w:del w:id="343" w:author="Michael Schneider" w:date="2019-11-07T18:48:00Z">
              <w:r w:rsidRPr="00DA3659" w:rsidDel="00577470">
                <w:rPr>
                  <w:rFonts w:asciiTheme="majorHAnsi" w:hAnsiTheme="majorHAnsi"/>
                </w:rPr>
                <w:delText>Welche Daten werden hierbei erhoben?</w:delText>
              </w:r>
            </w:del>
          </w:p>
          <w:p w14:paraId="4754CA00" w14:textId="5BD0D30D" w:rsidR="00B31D94" w:rsidRPr="002563DB" w:rsidDel="00577470" w:rsidRDefault="00F645B5" w:rsidP="00B31D94">
            <w:pPr>
              <w:tabs>
                <w:tab w:val="center" w:pos="4536"/>
                <w:tab w:val="right" w:pos="9072"/>
              </w:tabs>
              <w:rPr>
                <w:del w:id="344" w:author="Michael Schneider" w:date="2019-11-07T18:48:00Z"/>
                <w:rFonts w:asciiTheme="majorHAnsi" w:hAnsiTheme="majorHAnsi"/>
              </w:rPr>
            </w:pPr>
            <w:customXmlDelRangeStart w:id="345" w:author="Michael Schneider" w:date="2019-11-07T18:48:00Z"/>
            <w:sdt>
              <w:sdtPr>
                <w:rPr>
                  <w:rFonts w:asciiTheme="majorHAnsi" w:hAnsiTheme="majorHAnsi"/>
                </w:rPr>
                <w:id w:val="1266575841"/>
                <w14:checkbox>
                  <w14:checked w14:val="0"/>
                  <w14:checkedState w14:val="2612" w14:font="MS Gothic"/>
                  <w14:uncheckedState w14:val="2610" w14:font="MS Gothic"/>
                </w14:checkbox>
              </w:sdtPr>
              <w:sdtContent>
                <w:customXmlDelRangeEnd w:id="345"/>
                <w:del w:id="346" w:author="Michael Schneider" w:date="2019-11-07T18:48:00Z">
                  <w:r w:rsidR="00B31D94" w:rsidRPr="002563DB" w:rsidDel="00577470">
                    <w:rPr>
                      <w:rFonts w:ascii="MS Gothic" w:eastAsia="MS Gothic" w:hAnsi="MS Gothic" w:cs="MS Gothic" w:hint="eastAsia"/>
                    </w:rPr>
                    <w:delText>☐</w:delText>
                  </w:r>
                </w:del>
                <w:customXmlDelRangeStart w:id="347" w:author="Michael Schneider" w:date="2019-11-07T18:48:00Z"/>
              </w:sdtContent>
            </w:sdt>
            <w:customXmlDelRangeEnd w:id="347"/>
            <w:del w:id="348"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Browser, Version</w:delText>
              </w:r>
            </w:del>
          </w:p>
          <w:p w14:paraId="1AD6370C" w14:textId="355EFAE4" w:rsidR="00B31D94" w:rsidDel="00577470" w:rsidRDefault="00F645B5" w:rsidP="00B31D94">
            <w:pPr>
              <w:tabs>
                <w:tab w:val="center" w:pos="4536"/>
                <w:tab w:val="right" w:pos="9072"/>
              </w:tabs>
              <w:rPr>
                <w:del w:id="349" w:author="Michael Schneider" w:date="2019-11-07T18:48:00Z"/>
                <w:rFonts w:asciiTheme="majorHAnsi" w:hAnsiTheme="majorHAnsi"/>
              </w:rPr>
            </w:pPr>
            <w:customXmlDelRangeStart w:id="350" w:author="Michael Schneider" w:date="2019-11-07T18:48:00Z"/>
            <w:sdt>
              <w:sdtPr>
                <w:rPr>
                  <w:rFonts w:asciiTheme="majorHAnsi" w:hAnsiTheme="majorHAnsi"/>
                </w:rPr>
                <w:id w:val="1026756905"/>
                <w14:checkbox>
                  <w14:checked w14:val="0"/>
                  <w14:checkedState w14:val="2612" w14:font="MS Gothic"/>
                  <w14:uncheckedState w14:val="2610" w14:font="MS Gothic"/>
                </w14:checkbox>
              </w:sdtPr>
              <w:sdtContent>
                <w:customXmlDelRangeEnd w:id="350"/>
                <w:del w:id="351" w:author="Michael Schneider" w:date="2019-11-07T18:48:00Z">
                  <w:r w:rsidR="00B31D94" w:rsidRPr="002563DB" w:rsidDel="00577470">
                    <w:rPr>
                      <w:rFonts w:ascii="MS Gothic" w:eastAsia="MS Gothic" w:hAnsi="MS Gothic" w:cs="MS Gothic" w:hint="eastAsia"/>
                    </w:rPr>
                    <w:delText>☐</w:delText>
                  </w:r>
                </w:del>
                <w:customXmlDelRangeStart w:id="352" w:author="Michael Schneider" w:date="2019-11-07T18:48:00Z"/>
              </w:sdtContent>
            </w:sdt>
            <w:customXmlDelRangeEnd w:id="352"/>
            <w:del w:id="353"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Betriebssystem</w:delText>
              </w:r>
            </w:del>
          </w:p>
          <w:p w14:paraId="3F22E134" w14:textId="1368381E" w:rsidR="00B31D94" w:rsidRPr="002563DB" w:rsidDel="00577470" w:rsidRDefault="00F645B5" w:rsidP="00B31D94">
            <w:pPr>
              <w:tabs>
                <w:tab w:val="center" w:pos="4536"/>
                <w:tab w:val="right" w:pos="9072"/>
              </w:tabs>
              <w:rPr>
                <w:del w:id="354" w:author="Michael Schneider" w:date="2019-11-07T18:48:00Z"/>
                <w:rFonts w:asciiTheme="majorHAnsi" w:hAnsiTheme="majorHAnsi"/>
              </w:rPr>
            </w:pPr>
            <w:customXmlDelRangeStart w:id="355" w:author="Michael Schneider" w:date="2019-11-07T18:48:00Z"/>
            <w:sdt>
              <w:sdtPr>
                <w:rPr>
                  <w:rFonts w:asciiTheme="majorHAnsi" w:hAnsiTheme="majorHAnsi"/>
                </w:rPr>
                <w:id w:val="156893741"/>
                <w14:checkbox>
                  <w14:checked w14:val="0"/>
                  <w14:checkedState w14:val="2612" w14:font="MS Gothic"/>
                  <w14:uncheckedState w14:val="2610" w14:font="MS Gothic"/>
                </w14:checkbox>
              </w:sdtPr>
              <w:sdtContent>
                <w:customXmlDelRangeEnd w:id="355"/>
                <w:del w:id="356" w:author="Michael Schneider" w:date="2019-11-07T18:48:00Z">
                  <w:r w:rsidR="00B31D94" w:rsidRPr="002563DB" w:rsidDel="00577470">
                    <w:rPr>
                      <w:rFonts w:ascii="MS Gothic" w:eastAsia="MS Gothic" w:hAnsi="MS Gothic" w:cs="MS Gothic" w:hint="eastAsia"/>
                    </w:rPr>
                    <w:delText>☐</w:delText>
                  </w:r>
                </w:del>
                <w:customXmlDelRangeStart w:id="357" w:author="Michael Schneider" w:date="2019-11-07T18:48:00Z"/>
              </w:sdtContent>
            </w:sdt>
            <w:customXmlDelRangeEnd w:id="357"/>
            <w:del w:id="358"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IP-Adresse</w:delText>
              </w:r>
            </w:del>
          </w:p>
          <w:p w14:paraId="38266A33" w14:textId="6DB9C9A0" w:rsidR="00B31D94" w:rsidDel="00577470" w:rsidRDefault="00F645B5" w:rsidP="00B31D94">
            <w:pPr>
              <w:tabs>
                <w:tab w:val="center" w:pos="4536"/>
                <w:tab w:val="right" w:pos="9072"/>
              </w:tabs>
              <w:rPr>
                <w:del w:id="359" w:author="Michael Schneider" w:date="2019-11-07T18:48:00Z"/>
                <w:rFonts w:asciiTheme="majorHAnsi" w:hAnsiTheme="majorHAnsi"/>
              </w:rPr>
            </w:pPr>
            <w:customXmlDelRangeStart w:id="360" w:author="Michael Schneider" w:date="2019-11-07T18:48:00Z"/>
            <w:sdt>
              <w:sdtPr>
                <w:rPr>
                  <w:rFonts w:asciiTheme="majorHAnsi" w:hAnsiTheme="majorHAnsi"/>
                </w:rPr>
                <w:id w:val="-1192995048"/>
                <w14:checkbox>
                  <w14:checked w14:val="0"/>
                  <w14:checkedState w14:val="2612" w14:font="MS Gothic"/>
                  <w14:uncheckedState w14:val="2610" w14:font="MS Gothic"/>
                </w14:checkbox>
              </w:sdtPr>
              <w:sdtContent>
                <w:customXmlDelRangeEnd w:id="360"/>
                <w:del w:id="361" w:author="Michael Schneider" w:date="2019-11-07T18:48:00Z">
                  <w:r w:rsidR="00B31D94" w:rsidRPr="002563DB" w:rsidDel="00577470">
                    <w:rPr>
                      <w:rFonts w:ascii="MS Gothic" w:eastAsia="MS Gothic" w:hAnsi="MS Gothic" w:cs="MS Gothic" w:hint="eastAsia"/>
                    </w:rPr>
                    <w:delText>☐</w:delText>
                  </w:r>
                </w:del>
                <w:customXmlDelRangeStart w:id="362" w:author="Michael Schneider" w:date="2019-11-07T18:48:00Z"/>
              </w:sdtContent>
            </w:sdt>
            <w:customXmlDelRangeEnd w:id="362"/>
            <w:del w:id="363"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Zeitpunkt des Abrufs</w:delText>
              </w:r>
            </w:del>
          </w:p>
          <w:p w14:paraId="572E5F9A" w14:textId="0EAC9C79" w:rsidR="00B31D94" w:rsidRPr="002563DB" w:rsidDel="00577470" w:rsidRDefault="00F645B5" w:rsidP="00B31D94">
            <w:pPr>
              <w:tabs>
                <w:tab w:val="center" w:pos="4536"/>
                <w:tab w:val="right" w:pos="9072"/>
              </w:tabs>
              <w:rPr>
                <w:del w:id="364" w:author="Michael Schneider" w:date="2019-11-07T18:48:00Z"/>
                <w:rFonts w:asciiTheme="majorHAnsi" w:hAnsiTheme="majorHAnsi"/>
              </w:rPr>
            </w:pPr>
            <w:customXmlDelRangeStart w:id="365" w:author="Michael Schneider" w:date="2019-11-07T18:48:00Z"/>
            <w:sdt>
              <w:sdtPr>
                <w:rPr>
                  <w:rFonts w:asciiTheme="majorHAnsi" w:hAnsiTheme="majorHAnsi"/>
                </w:rPr>
                <w:id w:val="1503164141"/>
                <w14:checkbox>
                  <w14:checked w14:val="0"/>
                  <w14:checkedState w14:val="2612" w14:font="MS Gothic"/>
                  <w14:uncheckedState w14:val="2610" w14:font="MS Gothic"/>
                </w14:checkbox>
              </w:sdtPr>
              <w:sdtContent>
                <w:customXmlDelRangeEnd w:id="365"/>
                <w:del w:id="366" w:author="Michael Schneider" w:date="2019-11-07T18:48:00Z">
                  <w:r w:rsidR="00B31D94" w:rsidRPr="002563DB" w:rsidDel="00577470">
                    <w:rPr>
                      <w:rFonts w:ascii="MS Gothic" w:eastAsia="MS Gothic" w:hAnsi="MS Gothic" w:cs="MS Gothic" w:hint="eastAsia"/>
                    </w:rPr>
                    <w:delText>☐</w:delText>
                  </w:r>
                </w:del>
                <w:customXmlDelRangeStart w:id="367" w:author="Michael Schneider" w:date="2019-11-07T18:48:00Z"/>
              </w:sdtContent>
            </w:sdt>
            <w:customXmlDelRangeEnd w:id="367"/>
            <w:del w:id="368"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Feststellung, ob Newsletter geöffnet wird</w:delText>
              </w:r>
            </w:del>
          </w:p>
          <w:p w14:paraId="47AF54DE" w14:textId="3917819F" w:rsidR="00B31D94" w:rsidRPr="002563DB" w:rsidDel="00577470" w:rsidRDefault="00F645B5" w:rsidP="00B31D94">
            <w:pPr>
              <w:tabs>
                <w:tab w:val="center" w:pos="4536"/>
                <w:tab w:val="right" w:pos="9072"/>
              </w:tabs>
              <w:rPr>
                <w:del w:id="369" w:author="Michael Schneider" w:date="2019-11-07T18:48:00Z"/>
                <w:rFonts w:asciiTheme="majorHAnsi" w:hAnsiTheme="majorHAnsi"/>
              </w:rPr>
            </w:pPr>
            <w:customXmlDelRangeStart w:id="370" w:author="Michael Schneider" w:date="2019-11-07T18:48:00Z"/>
            <w:sdt>
              <w:sdtPr>
                <w:rPr>
                  <w:rFonts w:asciiTheme="majorHAnsi" w:hAnsiTheme="majorHAnsi"/>
                </w:rPr>
                <w:id w:val="1432168693"/>
                <w14:checkbox>
                  <w14:checked w14:val="0"/>
                  <w14:checkedState w14:val="2612" w14:font="MS Gothic"/>
                  <w14:uncheckedState w14:val="2610" w14:font="MS Gothic"/>
                </w14:checkbox>
              </w:sdtPr>
              <w:sdtContent>
                <w:customXmlDelRangeEnd w:id="370"/>
                <w:del w:id="371" w:author="Michael Schneider" w:date="2019-11-07T18:48:00Z">
                  <w:r w:rsidR="00B31D94" w:rsidRPr="002563DB" w:rsidDel="00577470">
                    <w:rPr>
                      <w:rFonts w:ascii="MS Gothic" w:eastAsia="MS Gothic" w:hAnsi="MS Gothic" w:cs="MS Gothic" w:hint="eastAsia"/>
                    </w:rPr>
                    <w:delText>☐</w:delText>
                  </w:r>
                </w:del>
                <w:customXmlDelRangeStart w:id="372" w:author="Michael Schneider" w:date="2019-11-07T18:48:00Z"/>
              </w:sdtContent>
            </w:sdt>
            <w:customXmlDelRangeEnd w:id="372"/>
            <w:del w:id="373"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Feststellung, wann Newsletter geöffnet wird</w:delText>
              </w:r>
            </w:del>
          </w:p>
          <w:p w14:paraId="26A3C04D" w14:textId="1342DDB5" w:rsidR="00B31D94" w:rsidRPr="002563DB" w:rsidDel="00577470" w:rsidRDefault="00F645B5" w:rsidP="00B31D94">
            <w:pPr>
              <w:tabs>
                <w:tab w:val="center" w:pos="4536"/>
                <w:tab w:val="right" w:pos="9072"/>
              </w:tabs>
              <w:rPr>
                <w:del w:id="374" w:author="Michael Schneider" w:date="2019-11-07T18:48:00Z"/>
                <w:rFonts w:asciiTheme="majorHAnsi" w:hAnsiTheme="majorHAnsi"/>
              </w:rPr>
            </w:pPr>
            <w:customXmlDelRangeStart w:id="375" w:author="Michael Schneider" w:date="2019-11-07T18:48:00Z"/>
            <w:sdt>
              <w:sdtPr>
                <w:rPr>
                  <w:rFonts w:asciiTheme="majorHAnsi" w:hAnsiTheme="majorHAnsi"/>
                </w:rPr>
                <w:id w:val="-2109347869"/>
                <w14:checkbox>
                  <w14:checked w14:val="0"/>
                  <w14:checkedState w14:val="2612" w14:font="MS Gothic"/>
                  <w14:uncheckedState w14:val="2610" w14:font="MS Gothic"/>
                </w14:checkbox>
              </w:sdtPr>
              <w:sdtContent>
                <w:customXmlDelRangeEnd w:id="375"/>
                <w:del w:id="376" w:author="Michael Schneider" w:date="2019-11-07T18:48:00Z">
                  <w:r w:rsidR="00B31D94" w:rsidRPr="002563DB" w:rsidDel="00577470">
                    <w:rPr>
                      <w:rFonts w:ascii="MS Gothic" w:eastAsia="MS Gothic" w:hAnsi="MS Gothic" w:cs="MS Gothic" w:hint="eastAsia"/>
                    </w:rPr>
                    <w:delText>☐</w:delText>
                  </w:r>
                </w:del>
                <w:customXmlDelRangeStart w:id="377" w:author="Michael Schneider" w:date="2019-11-07T18:48:00Z"/>
              </w:sdtContent>
            </w:sdt>
            <w:customXmlDelRangeEnd w:id="377"/>
            <w:del w:id="378"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Feststellung, wo Newsletter geöffnet wird</w:delText>
              </w:r>
            </w:del>
          </w:p>
          <w:p w14:paraId="20B471A2" w14:textId="5E46FCBD" w:rsidR="00B31D94" w:rsidRPr="00B31D94" w:rsidDel="00577470" w:rsidRDefault="00F645B5" w:rsidP="00CB692F">
            <w:pPr>
              <w:tabs>
                <w:tab w:val="center" w:pos="4536"/>
                <w:tab w:val="right" w:pos="9072"/>
              </w:tabs>
              <w:rPr>
                <w:del w:id="379" w:author="Michael Schneider" w:date="2019-11-07T18:49:00Z"/>
                <w:rFonts w:asciiTheme="majorHAnsi" w:hAnsiTheme="majorHAnsi"/>
              </w:rPr>
            </w:pPr>
            <w:customXmlDelRangeStart w:id="380" w:author="Michael Schneider" w:date="2019-11-07T18:48:00Z"/>
            <w:sdt>
              <w:sdtPr>
                <w:rPr>
                  <w:rFonts w:asciiTheme="majorHAnsi" w:hAnsiTheme="majorHAnsi"/>
                </w:rPr>
                <w:id w:val="-1709335315"/>
                <w14:checkbox>
                  <w14:checked w14:val="0"/>
                  <w14:checkedState w14:val="2612" w14:font="MS Gothic"/>
                  <w14:uncheckedState w14:val="2610" w14:font="MS Gothic"/>
                </w14:checkbox>
              </w:sdtPr>
              <w:sdtContent>
                <w:customXmlDelRangeEnd w:id="380"/>
                <w:del w:id="381" w:author="Michael Schneider" w:date="2019-11-07T18:48:00Z">
                  <w:r w:rsidR="00B31D94" w:rsidRPr="002563DB" w:rsidDel="00577470">
                    <w:rPr>
                      <w:rFonts w:ascii="MS Gothic" w:eastAsia="MS Gothic" w:hAnsi="MS Gothic" w:cs="MS Gothic" w:hint="eastAsia"/>
                    </w:rPr>
                    <w:delText>☐</w:delText>
                  </w:r>
                </w:del>
                <w:customXmlDelRangeStart w:id="382" w:author="Michael Schneider" w:date="2019-11-07T18:48:00Z"/>
              </w:sdtContent>
            </w:sdt>
            <w:customXmlDelRangeEnd w:id="382"/>
            <w:del w:id="383" w:author="Michael Schneider" w:date="2019-11-07T18:48:00Z">
              <w:r w:rsidR="00B31D94" w:rsidRPr="002563DB" w:rsidDel="00577470">
                <w:rPr>
                  <w:rFonts w:asciiTheme="majorHAnsi" w:hAnsiTheme="majorHAnsi"/>
                </w:rPr>
                <w:delText xml:space="preserve">  </w:delText>
              </w:r>
              <w:r w:rsidR="00B31D94" w:rsidDel="00577470">
                <w:rPr>
                  <w:rFonts w:asciiTheme="majorHAnsi" w:hAnsiTheme="majorHAnsi"/>
                </w:rPr>
                <w:delText>Feststellung, welche Links geklickt werden</w:delText>
              </w:r>
            </w:del>
          </w:p>
          <w:p w14:paraId="37FE8A35" w14:textId="645AC1B7" w:rsidR="00B31D94" w:rsidDel="00577470" w:rsidRDefault="00B31D94" w:rsidP="00CB692F">
            <w:pPr>
              <w:tabs>
                <w:tab w:val="center" w:pos="4536"/>
                <w:tab w:val="right" w:pos="9072"/>
              </w:tabs>
              <w:rPr>
                <w:del w:id="384" w:author="Michael Schneider" w:date="2019-11-07T18:49:00Z"/>
                <w:rFonts w:asciiTheme="majorHAnsi" w:hAnsiTheme="majorHAnsi"/>
              </w:rPr>
            </w:pPr>
          </w:p>
          <w:p w14:paraId="0ACC8E70" w14:textId="3E9AC9ED" w:rsidR="00DA3659" w:rsidDel="00577470" w:rsidRDefault="00DA3659" w:rsidP="00CB692F">
            <w:pPr>
              <w:tabs>
                <w:tab w:val="center" w:pos="4536"/>
                <w:tab w:val="right" w:pos="9072"/>
              </w:tabs>
              <w:rPr>
                <w:del w:id="385" w:author="Michael Schneider" w:date="2019-11-07T18:49:00Z"/>
                <w:rFonts w:asciiTheme="majorHAnsi" w:hAnsiTheme="majorHAnsi"/>
              </w:rPr>
            </w:pPr>
            <w:del w:id="386" w:author="Michael Schneider" w:date="2019-11-07T18:49:00Z">
              <w:r w:rsidDel="00577470">
                <w:rPr>
                  <w:rFonts w:asciiTheme="majorHAnsi" w:hAnsiTheme="majorHAnsi"/>
                </w:rPr>
                <w:delText>Werden die Daten anonymisiert oder pseudonymisiert?</w:delText>
              </w:r>
            </w:del>
          </w:p>
          <w:p w14:paraId="702E2DDB" w14:textId="6FE7360E" w:rsidR="00DA3659" w:rsidRPr="002563DB" w:rsidDel="00577470" w:rsidRDefault="00F645B5" w:rsidP="00DA3659">
            <w:pPr>
              <w:tabs>
                <w:tab w:val="center" w:pos="4536"/>
                <w:tab w:val="right" w:pos="9072"/>
              </w:tabs>
              <w:rPr>
                <w:del w:id="387" w:author="Michael Schneider" w:date="2019-11-07T18:49:00Z"/>
                <w:rFonts w:asciiTheme="majorHAnsi" w:hAnsiTheme="majorHAnsi"/>
              </w:rPr>
            </w:pPr>
            <w:customXmlDelRangeStart w:id="388" w:author="Michael Schneider" w:date="2019-11-07T18:49:00Z"/>
            <w:sdt>
              <w:sdtPr>
                <w:rPr>
                  <w:rFonts w:asciiTheme="majorHAnsi" w:hAnsiTheme="majorHAnsi"/>
                </w:rPr>
                <w:id w:val="-1864348904"/>
                <w14:checkbox>
                  <w14:checked w14:val="0"/>
                  <w14:checkedState w14:val="2612" w14:font="MS Gothic"/>
                  <w14:uncheckedState w14:val="2610" w14:font="MS Gothic"/>
                </w14:checkbox>
              </w:sdtPr>
              <w:sdtContent>
                <w:customXmlDelRangeEnd w:id="388"/>
                <w:del w:id="389" w:author="Michael Schneider" w:date="2019-11-07T18:49:00Z">
                  <w:r w:rsidR="00DA3659" w:rsidRPr="002563DB" w:rsidDel="00577470">
                    <w:rPr>
                      <w:rFonts w:ascii="MS Gothic" w:eastAsia="MS Gothic" w:hAnsi="MS Gothic" w:cs="MS Gothic" w:hint="eastAsia"/>
                    </w:rPr>
                    <w:delText>☐</w:delText>
                  </w:r>
                </w:del>
                <w:customXmlDelRangeStart w:id="390" w:author="Michael Schneider" w:date="2019-11-07T18:49:00Z"/>
              </w:sdtContent>
            </w:sdt>
            <w:customXmlDelRangeEnd w:id="390"/>
            <w:del w:id="391" w:author="Michael Schneider" w:date="2019-11-07T18:49:00Z">
              <w:r w:rsidR="00DA3659" w:rsidRPr="002563DB" w:rsidDel="00577470">
                <w:rPr>
                  <w:rFonts w:asciiTheme="majorHAnsi" w:hAnsiTheme="majorHAnsi"/>
                </w:rPr>
                <w:delText xml:space="preserve">  </w:delText>
              </w:r>
              <w:r w:rsidR="00DA3659" w:rsidDel="00577470">
                <w:rPr>
                  <w:rFonts w:asciiTheme="majorHAnsi" w:hAnsiTheme="majorHAnsi"/>
                </w:rPr>
                <w:delText>anonymisiert</w:delText>
              </w:r>
            </w:del>
          </w:p>
          <w:p w14:paraId="36A22285" w14:textId="609922C7" w:rsidR="00DA3659" w:rsidRPr="002563DB" w:rsidDel="00577470" w:rsidRDefault="00F645B5" w:rsidP="00DA3659">
            <w:pPr>
              <w:tabs>
                <w:tab w:val="center" w:pos="4536"/>
                <w:tab w:val="right" w:pos="9072"/>
              </w:tabs>
              <w:rPr>
                <w:del w:id="392" w:author="Michael Schneider" w:date="2019-11-07T18:49:00Z"/>
                <w:rFonts w:asciiTheme="majorHAnsi" w:hAnsiTheme="majorHAnsi"/>
              </w:rPr>
            </w:pPr>
            <w:customXmlDelRangeStart w:id="393" w:author="Michael Schneider" w:date="2019-11-07T18:49:00Z"/>
            <w:sdt>
              <w:sdtPr>
                <w:rPr>
                  <w:rFonts w:asciiTheme="majorHAnsi" w:hAnsiTheme="majorHAnsi"/>
                </w:rPr>
                <w:id w:val="934946129"/>
                <w14:checkbox>
                  <w14:checked w14:val="0"/>
                  <w14:checkedState w14:val="2612" w14:font="MS Gothic"/>
                  <w14:uncheckedState w14:val="2610" w14:font="MS Gothic"/>
                </w14:checkbox>
              </w:sdtPr>
              <w:sdtContent>
                <w:customXmlDelRangeEnd w:id="393"/>
                <w:del w:id="394" w:author="Michael Schneider" w:date="2019-11-07T18:49:00Z">
                  <w:r w:rsidR="00DA3659" w:rsidRPr="002563DB" w:rsidDel="00577470">
                    <w:rPr>
                      <w:rFonts w:ascii="MS Gothic" w:eastAsia="MS Gothic" w:hAnsi="MS Gothic" w:cs="MS Gothic" w:hint="eastAsia"/>
                    </w:rPr>
                    <w:delText>☐</w:delText>
                  </w:r>
                </w:del>
                <w:customXmlDelRangeStart w:id="395" w:author="Michael Schneider" w:date="2019-11-07T18:49:00Z"/>
              </w:sdtContent>
            </w:sdt>
            <w:customXmlDelRangeEnd w:id="395"/>
            <w:del w:id="396" w:author="Michael Schneider" w:date="2019-11-07T18:49:00Z">
              <w:r w:rsidR="00DA3659" w:rsidRPr="002563DB" w:rsidDel="00577470">
                <w:rPr>
                  <w:rFonts w:asciiTheme="majorHAnsi" w:hAnsiTheme="majorHAnsi"/>
                </w:rPr>
                <w:delText xml:space="preserve">  </w:delText>
              </w:r>
              <w:r w:rsidR="00DA3659" w:rsidDel="00577470">
                <w:rPr>
                  <w:rFonts w:asciiTheme="majorHAnsi" w:hAnsiTheme="majorHAnsi"/>
                </w:rPr>
                <w:delText>pseudonymisiert</w:delText>
              </w:r>
            </w:del>
          </w:p>
          <w:p w14:paraId="6DB3E9AD" w14:textId="681919BD" w:rsidR="00DA3659" w:rsidRPr="002563DB" w:rsidRDefault="00DA3659" w:rsidP="00577470">
            <w:pPr>
              <w:tabs>
                <w:tab w:val="center" w:pos="4536"/>
                <w:tab w:val="right" w:pos="9072"/>
              </w:tabs>
              <w:rPr>
                <w:rFonts w:asciiTheme="majorHAnsi" w:hAnsiTheme="majorHAnsi"/>
              </w:rPr>
              <w:pPrChange w:id="397" w:author="Michael Schneider" w:date="2019-11-07T18:49:00Z">
                <w:pPr>
                  <w:tabs>
                    <w:tab w:val="center" w:pos="4536"/>
                    <w:tab w:val="right" w:pos="9072"/>
                  </w:tabs>
                </w:pPr>
              </w:pPrChange>
            </w:pPr>
          </w:p>
        </w:tc>
      </w:tr>
      <w:tr w:rsidR="00577470" w:rsidRPr="002563DB" w14:paraId="3D17265C" w14:textId="77777777" w:rsidTr="00577470">
        <w:trPr>
          <w:trHeight w:val="1545"/>
        </w:trPr>
        <w:tc>
          <w:tcPr>
            <w:tcW w:w="9210" w:type="dxa"/>
          </w:tcPr>
          <w:p w14:paraId="3AD27F0B" w14:textId="77777777" w:rsidR="00577470" w:rsidRPr="00DA3659" w:rsidRDefault="00577470" w:rsidP="00577470">
            <w:pPr>
              <w:tabs>
                <w:tab w:val="center" w:pos="4536"/>
                <w:tab w:val="right" w:pos="9072"/>
              </w:tabs>
              <w:rPr>
                <w:rFonts w:asciiTheme="majorHAnsi" w:hAnsiTheme="majorHAnsi"/>
              </w:rPr>
            </w:pPr>
            <w:r w:rsidRPr="00DA3659">
              <w:rPr>
                <w:rFonts w:asciiTheme="majorHAnsi" w:hAnsiTheme="majorHAnsi"/>
              </w:rPr>
              <w:lastRenderedPageBreak/>
              <w:t>Welche Daten werden hierbei erhoben?</w:t>
            </w:r>
          </w:p>
          <w:p w14:paraId="3860A5FC" w14:textId="77777777" w:rsidR="00577470" w:rsidRPr="002563DB" w:rsidRDefault="00577470" w:rsidP="00577470">
            <w:pPr>
              <w:tabs>
                <w:tab w:val="center" w:pos="4536"/>
                <w:tab w:val="right" w:pos="9072"/>
              </w:tabs>
              <w:rPr>
                <w:rFonts w:asciiTheme="majorHAnsi" w:hAnsiTheme="majorHAnsi"/>
              </w:rPr>
            </w:pPr>
            <w:sdt>
              <w:sdtPr>
                <w:rPr>
                  <w:rFonts w:asciiTheme="majorHAnsi" w:hAnsiTheme="majorHAnsi"/>
                </w:rPr>
                <w:id w:val="17476815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Browser, Version</w:t>
            </w:r>
          </w:p>
          <w:p w14:paraId="6ECC77FB" w14:textId="77777777" w:rsidR="00577470" w:rsidRDefault="00577470" w:rsidP="00577470">
            <w:pPr>
              <w:tabs>
                <w:tab w:val="center" w:pos="4536"/>
                <w:tab w:val="right" w:pos="9072"/>
              </w:tabs>
              <w:rPr>
                <w:rFonts w:asciiTheme="majorHAnsi" w:hAnsiTheme="majorHAnsi"/>
              </w:rPr>
            </w:pPr>
            <w:sdt>
              <w:sdtPr>
                <w:rPr>
                  <w:rFonts w:asciiTheme="majorHAnsi" w:hAnsiTheme="majorHAnsi"/>
                </w:rPr>
                <w:id w:val="-9224136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Betriebssystem</w:t>
            </w:r>
          </w:p>
          <w:p w14:paraId="3523C44E" w14:textId="77777777" w:rsidR="00577470" w:rsidRPr="002563DB" w:rsidRDefault="00577470" w:rsidP="00577470">
            <w:pPr>
              <w:tabs>
                <w:tab w:val="center" w:pos="4536"/>
                <w:tab w:val="right" w:pos="9072"/>
              </w:tabs>
              <w:rPr>
                <w:rFonts w:asciiTheme="majorHAnsi" w:hAnsiTheme="majorHAnsi"/>
              </w:rPr>
            </w:pPr>
            <w:sdt>
              <w:sdtPr>
                <w:rPr>
                  <w:rFonts w:asciiTheme="majorHAnsi" w:hAnsiTheme="majorHAnsi"/>
                </w:rPr>
                <w:id w:val="-8384712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IP-Adresse</w:t>
            </w:r>
          </w:p>
          <w:p w14:paraId="382EC25F" w14:textId="77777777" w:rsidR="00577470" w:rsidRDefault="00577470" w:rsidP="00577470">
            <w:pPr>
              <w:tabs>
                <w:tab w:val="center" w:pos="4536"/>
                <w:tab w:val="right" w:pos="9072"/>
              </w:tabs>
              <w:rPr>
                <w:rFonts w:asciiTheme="majorHAnsi" w:hAnsiTheme="majorHAnsi"/>
              </w:rPr>
            </w:pPr>
            <w:sdt>
              <w:sdtPr>
                <w:rPr>
                  <w:rFonts w:asciiTheme="majorHAnsi" w:hAnsiTheme="majorHAnsi"/>
                </w:rPr>
                <w:id w:val="66575561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Zeitpunkt des Abrufs</w:t>
            </w:r>
          </w:p>
          <w:p w14:paraId="74E38EC6" w14:textId="77777777" w:rsidR="00577470" w:rsidRPr="002563DB" w:rsidRDefault="00577470" w:rsidP="00577470">
            <w:pPr>
              <w:tabs>
                <w:tab w:val="center" w:pos="4536"/>
                <w:tab w:val="right" w:pos="9072"/>
              </w:tabs>
              <w:rPr>
                <w:rFonts w:asciiTheme="majorHAnsi" w:hAnsiTheme="majorHAnsi"/>
              </w:rPr>
            </w:pPr>
            <w:sdt>
              <w:sdtPr>
                <w:rPr>
                  <w:rFonts w:asciiTheme="majorHAnsi" w:hAnsiTheme="majorHAnsi"/>
                </w:rPr>
                <w:id w:val="-6119772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 xml:space="preserve">Feststellung, ob Newsletter geöffnet </w:t>
            </w:r>
            <w:proofErr w:type="gramStart"/>
            <w:r>
              <w:rPr>
                <w:rFonts w:asciiTheme="majorHAnsi" w:hAnsiTheme="majorHAnsi"/>
              </w:rPr>
              <w:t>wird</w:t>
            </w:r>
            <w:proofErr w:type="gramEnd"/>
          </w:p>
          <w:p w14:paraId="58E94115" w14:textId="77777777" w:rsidR="00577470" w:rsidRPr="002563DB" w:rsidRDefault="00577470" w:rsidP="00577470">
            <w:pPr>
              <w:tabs>
                <w:tab w:val="center" w:pos="4536"/>
                <w:tab w:val="right" w:pos="9072"/>
              </w:tabs>
              <w:rPr>
                <w:rFonts w:asciiTheme="majorHAnsi" w:hAnsiTheme="majorHAnsi"/>
              </w:rPr>
            </w:pPr>
            <w:sdt>
              <w:sdtPr>
                <w:rPr>
                  <w:rFonts w:asciiTheme="majorHAnsi" w:hAnsiTheme="majorHAnsi"/>
                </w:rPr>
                <w:id w:val="115333339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Feststellung, wann Newsletter geöffnet wird</w:t>
            </w:r>
          </w:p>
          <w:p w14:paraId="0772A5EA" w14:textId="77777777" w:rsidR="00577470" w:rsidRPr="002563DB" w:rsidRDefault="00577470" w:rsidP="00577470">
            <w:pPr>
              <w:tabs>
                <w:tab w:val="center" w:pos="4536"/>
                <w:tab w:val="right" w:pos="9072"/>
              </w:tabs>
              <w:rPr>
                <w:rFonts w:asciiTheme="majorHAnsi" w:hAnsiTheme="majorHAnsi"/>
              </w:rPr>
            </w:pPr>
            <w:sdt>
              <w:sdtPr>
                <w:rPr>
                  <w:rFonts w:asciiTheme="majorHAnsi" w:hAnsiTheme="majorHAnsi"/>
                </w:rPr>
                <w:id w:val="102105067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Feststellung, wo Newsletter geöffnet wird</w:t>
            </w:r>
          </w:p>
          <w:p w14:paraId="3C1F837E" w14:textId="77777777" w:rsidR="00577470" w:rsidRDefault="00577470" w:rsidP="00577470">
            <w:pPr>
              <w:tabs>
                <w:tab w:val="center" w:pos="4536"/>
                <w:tab w:val="right" w:pos="9072"/>
              </w:tabs>
              <w:rPr>
                <w:rFonts w:asciiTheme="majorHAnsi" w:hAnsiTheme="majorHAnsi"/>
              </w:rPr>
            </w:pPr>
            <w:sdt>
              <w:sdtPr>
                <w:rPr>
                  <w:rFonts w:asciiTheme="majorHAnsi" w:hAnsiTheme="majorHAnsi"/>
                </w:rPr>
                <w:id w:val="111579351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Pr>
                <w:rFonts w:asciiTheme="majorHAnsi" w:hAnsiTheme="majorHAnsi"/>
              </w:rPr>
              <w:t>Feststellung, welche Links geklickt werden</w:t>
            </w:r>
          </w:p>
          <w:p w14:paraId="6143DE4F" w14:textId="77777777" w:rsidR="00577470" w:rsidRDefault="00577470" w:rsidP="00577470">
            <w:pPr>
              <w:tabs>
                <w:tab w:val="center" w:pos="4536"/>
                <w:tab w:val="right" w:pos="9072"/>
              </w:tabs>
              <w:rPr>
                <w:rFonts w:asciiTheme="majorHAnsi" w:hAnsiTheme="majorHAnsi"/>
              </w:rPr>
            </w:pPr>
          </w:p>
          <w:p w14:paraId="57B7B13C" w14:textId="2004552A" w:rsidR="00577470" w:rsidRDefault="00577470" w:rsidP="00577470">
            <w:pPr>
              <w:tabs>
                <w:tab w:val="center" w:pos="4536"/>
                <w:tab w:val="right" w:pos="9072"/>
              </w:tabs>
              <w:rPr>
                <w:rFonts w:asciiTheme="majorHAnsi" w:hAnsiTheme="majorHAnsi"/>
              </w:rPr>
            </w:pPr>
          </w:p>
        </w:tc>
      </w:tr>
      <w:tr w:rsidR="00577470" w:rsidRPr="002563DB" w14:paraId="45417501" w14:textId="77777777" w:rsidTr="00CB692F">
        <w:trPr>
          <w:trHeight w:val="1545"/>
        </w:trPr>
        <w:tc>
          <w:tcPr>
            <w:tcW w:w="9210" w:type="dxa"/>
          </w:tcPr>
          <w:p w14:paraId="77FC6C2F" w14:textId="77777777" w:rsidR="00577470" w:rsidRDefault="00577470" w:rsidP="00577470">
            <w:pPr>
              <w:tabs>
                <w:tab w:val="center" w:pos="4536"/>
                <w:tab w:val="right" w:pos="9072"/>
              </w:tabs>
              <w:rPr>
                <w:ins w:id="398" w:author="Michael Schneider" w:date="2019-11-07T18:49:00Z"/>
                <w:rFonts w:asciiTheme="majorHAnsi" w:hAnsiTheme="majorHAnsi"/>
              </w:rPr>
            </w:pPr>
            <w:ins w:id="399" w:author="Michael Schneider" w:date="2019-11-07T18:49:00Z">
              <w:r>
                <w:rPr>
                  <w:rFonts w:asciiTheme="majorHAnsi" w:hAnsiTheme="majorHAnsi"/>
                </w:rPr>
                <w:t>Werden die Daten anonymisiert oder pseudonymisiert?</w:t>
              </w:r>
            </w:ins>
          </w:p>
          <w:p w14:paraId="29CF3CDD" w14:textId="77777777" w:rsidR="00577470" w:rsidRPr="002563DB" w:rsidRDefault="00577470" w:rsidP="00577470">
            <w:pPr>
              <w:tabs>
                <w:tab w:val="center" w:pos="4536"/>
                <w:tab w:val="right" w:pos="9072"/>
              </w:tabs>
              <w:rPr>
                <w:ins w:id="400" w:author="Michael Schneider" w:date="2019-11-07T18:49:00Z"/>
                <w:rFonts w:asciiTheme="majorHAnsi" w:hAnsiTheme="majorHAnsi"/>
              </w:rPr>
            </w:pPr>
            <w:customXmlInsRangeStart w:id="401" w:author="Michael Schneider" w:date="2019-11-07T18:49:00Z"/>
            <w:sdt>
              <w:sdtPr>
                <w:rPr>
                  <w:rFonts w:asciiTheme="majorHAnsi" w:hAnsiTheme="majorHAnsi"/>
                </w:rPr>
                <w:id w:val="360871113"/>
                <w14:checkbox>
                  <w14:checked w14:val="0"/>
                  <w14:checkedState w14:val="2612" w14:font="MS Gothic"/>
                  <w14:uncheckedState w14:val="2610" w14:font="MS Gothic"/>
                </w14:checkbox>
              </w:sdtPr>
              <w:sdtContent>
                <w:customXmlInsRangeEnd w:id="401"/>
                <w:ins w:id="402" w:author="Michael Schneider" w:date="2019-11-07T18:49:00Z">
                  <w:r w:rsidRPr="002563DB">
                    <w:rPr>
                      <w:rFonts w:ascii="MS Gothic" w:eastAsia="MS Gothic" w:hAnsi="MS Gothic" w:cs="MS Gothic" w:hint="eastAsia"/>
                    </w:rPr>
                    <w:t>☐</w:t>
                  </w:r>
                </w:ins>
                <w:customXmlInsRangeStart w:id="403" w:author="Michael Schneider" w:date="2019-11-07T18:49:00Z"/>
              </w:sdtContent>
            </w:sdt>
            <w:customXmlInsRangeEnd w:id="403"/>
            <w:ins w:id="404" w:author="Michael Schneider" w:date="2019-11-07T18:49:00Z">
              <w:r w:rsidRPr="002563DB">
                <w:rPr>
                  <w:rFonts w:asciiTheme="majorHAnsi" w:hAnsiTheme="majorHAnsi"/>
                </w:rPr>
                <w:t xml:space="preserve">  </w:t>
              </w:r>
              <w:r>
                <w:rPr>
                  <w:rFonts w:asciiTheme="majorHAnsi" w:hAnsiTheme="majorHAnsi"/>
                </w:rPr>
                <w:t>anonymisiert</w:t>
              </w:r>
            </w:ins>
          </w:p>
          <w:p w14:paraId="0E5EB272" w14:textId="77777777" w:rsidR="00577470" w:rsidRPr="002563DB" w:rsidRDefault="00577470" w:rsidP="00577470">
            <w:pPr>
              <w:tabs>
                <w:tab w:val="center" w:pos="4536"/>
                <w:tab w:val="right" w:pos="9072"/>
              </w:tabs>
              <w:rPr>
                <w:ins w:id="405" w:author="Michael Schneider" w:date="2019-11-07T18:49:00Z"/>
                <w:rFonts w:asciiTheme="majorHAnsi" w:hAnsiTheme="majorHAnsi"/>
              </w:rPr>
            </w:pPr>
            <w:customXmlInsRangeStart w:id="406" w:author="Michael Schneider" w:date="2019-11-07T18:49:00Z"/>
            <w:sdt>
              <w:sdtPr>
                <w:rPr>
                  <w:rFonts w:asciiTheme="majorHAnsi" w:hAnsiTheme="majorHAnsi"/>
                </w:rPr>
                <w:id w:val="-1709172339"/>
                <w14:checkbox>
                  <w14:checked w14:val="0"/>
                  <w14:checkedState w14:val="2612" w14:font="MS Gothic"/>
                  <w14:uncheckedState w14:val="2610" w14:font="MS Gothic"/>
                </w14:checkbox>
              </w:sdtPr>
              <w:sdtContent>
                <w:customXmlInsRangeEnd w:id="406"/>
                <w:ins w:id="407" w:author="Michael Schneider" w:date="2019-11-07T18:49:00Z">
                  <w:r w:rsidRPr="002563DB">
                    <w:rPr>
                      <w:rFonts w:ascii="MS Gothic" w:eastAsia="MS Gothic" w:hAnsi="MS Gothic" w:cs="MS Gothic" w:hint="eastAsia"/>
                    </w:rPr>
                    <w:t>☐</w:t>
                  </w:r>
                </w:ins>
                <w:customXmlInsRangeStart w:id="408" w:author="Michael Schneider" w:date="2019-11-07T18:49:00Z"/>
              </w:sdtContent>
            </w:sdt>
            <w:customXmlInsRangeEnd w:id="408"/>
            <w:ins w:id="409" w:author="Michael Schneider" w:date="2019-11-07T18:49:00Z">
              <w:r w:rsidRPr="002563DB">
                <w:rPr>
                  <w:rFonts w:asciiTheme="majorHAnsi" w:hAnsiTheme="majorHAnsi"/>
                </w:rPr>
                <w:t xml:space="preserve">  </w:t>
              </w:r>
              <w:r>
                <w:rPr>
                  <w:rFonts w:asciiTheme="majorHAnsi" w:hAnsiTheme="majorHAnsi"/>
                </w:rPr>
                <w:t>pseudonymisiert</w:t>
              </w:r>
            </w:ins>
          </w:p>
          <w:p w14:paraId="1C7B6795" w14:textId="77777777" w:rsidR="00577470" w:rsidRPr="00DA3659" w:rsidRDefault="00577470" w:rsidP="00577470">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051910300"/>
                <w:showingPlcHdr/>
              </w:sdt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577470">
        <w:trPr>
          <w:trHeight w:val="1628"/>
        </w:trPr>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5FB33230" w:rsidR="00CB692F" w:rsidRPr="002563DB" w:rsidDel="00577470" w:rsidRDefault="00CB692F" w:rsidP="00CB692F">
            <w:pPr>
              <w:rPr>
                <w:del w:id="410" w:author="Michael Schneider" w:date="2019-11-07T18:52:00Z"/>
                <w:rFonts w:asciiTheme="majorHAnsi" w:hAnsiTheme="majorHAnsi"/>
              </w:rPr>
            </w:pPr>
            <w:del w:id="411" w:author="Michael Schneider" w:date="2019-11-07T18:52:00Z">
              <w:r w:rsidRPr="002563DB" w:rsidDel="00577470">
                <w:rPr>
                  <w:rFonts w:asciiTheme="majorHAnsi" w:hAnsiTheme="majorHAnsi"/>
                </w:rPr>
                <w:delText>Um welche Art von Registrierung handelt es sich? Welche Dienste/Leistungen werden dort angeboten? Bitte benennen.</w:delText>
              </w:r>
              <w:r w:rsidR="00B1157A" w:rsidDel="00577470">
                <w:rPr>
                  <w:rFonts w:asciiTheme="majorHAnsi" w:hAnsiTheme="majorHAnsi"/>
                </w:rPr>
                <w:delText xml:space="preserve"> Zum Webshop s. u.</w:delText>
              </w:r>
            </w:del>
          </w:p>
          <w:customXmlDelRangeStart w:id="412" w:author="Michael Schneider" w:date="2019-11-07T18:52:00Z"/>
          <w:sdt>
            <w:sdtPr>
              <w:rPr>
                <w:rFonts w:asciiTheme="majorHAnsi" w:hAnsiTheme="majorHAnsi"/>
              </w:rPr>
              <w:id w:val="1799716503"/>
              <w:placeholder>
                <w:docPart w:val="DefaultPlaceholder_1082065158"/>
              </w:placeholder>
            </w:sdtPr>
            <w:sdtContent>
              <w:customXmlDelRangeEnd w:id="412"/>
              <w:p w14:paraId="206778F7" w14:textId="2C1B1610" w:rsidR="00CB692F" w:rsidRPr="002563DB" w:rsidDel="00577470" w:rsidRDefault="00F645B5" w:rsidP="00CB692F">
                <w:pPr>
                  <w:rPr>
                    <w:del w:id="413" w:author="Michael Schneider" w:date="2019-11-07T18:52:00Z"/>
                    <w:rFonts w:asciiTheme="majorHAnsi" w:hAnsiTheme="majorHAnsi"/>
                  </w:rPr>
                </w:pPr>
              </w:p>
              <w:customXmlDelRangeStart w:id="414" w:author="Michael Schneider" w:date="2019-11-07T18:52:00Z"/>
            </w:sdtContent>
          </w:sdt>
          <w:customXmlDelRangeEnd w:id="414"/>
          <w:p w14:paraId="7343BB69" w14:textId="77777777" w:rsidR="00CB692F" w:rsidRPr="002563DB" w:rsidRDefault="00CB692F" w:rsidP="00577470">
            <w:pPr>
              <w:rPr>
                <w:rFonts w:asciiTheme="majorHAnsi" w:hAnsiTheme="majorHAnsi"/>
              </w:rPr>
              <w:pPrChange w:id="415" w:author="Michael Schneider" w:date="2019-11-07T18:52:00Z">
                <w:pPr/>
              </w:pPrChange>
            </w:pPr>
          </w:p>
        </w:tc>
      </w:tr>
      <w:tr w:rsidR="00577470" w:rsidRPr="002563DB" w14:paraId="729958B5" w14:textId="77777777" w:rsidTr="00CB692F">
        <w:trPr>
          <w:trHeight w:val="1627"/>
        </w:trPr>
        <w:tc>
          <w:tcPr>
            <w:tcW w:w="9210" w:type="dxa"/>
          </w:tcPr>
          <w:p w14:paraId="0BAD4757" w14:textId="77777777" w:rsidR="00577470" w:rsidRDefault="00577470" w:rsidP="00577470">
            <w:pPr>
              <w:rPr>
                <w:ins w:id="416" w:author="Michael Schneider" w:date="2019-11-07T18:52:00Z"/>
                <w:rFonts w:asciiTheme="majorHAnsi" w:hAnsiTheme="majorHAnsi"/>
              </w:rPr>
            </w:pPr>
          </w:p>
          <w:p w14:paraId="4B7E813C" w14:textId="62C3C6C4" w:rsidR="00577470" w:rsidRPr="002563DB" w:rsidRDefault="00577470" w:rsidP="00577470">
            <w:pPr>
              <w:rPr>
                <w:ins w:id="417" w:author="Michael Schneider" w:date="2019-11-07T18:52:00Z"/>
                <w:rFonts w:asciiTheme="majorHAnsi" w:hAnsiTheme="majorHAnsi"/>
              </w:rPr>
            </w:pPr>
            <w:bookmarkStart w:id="418" w:name="_GoBack"/>
            <w:bookmarkEnd w:id="418"/>
            <w:ins w:id="419" w:author="Michael Schneider" w:date="2019-11-07T18:52:00Z">
              <w:r w:rsidRPr="002563DB">
                <w:rPr>
                  <w:rFonts w:asciiTheme="majorHAnsi" w:hAnsiTheme="majorHAnsi"/>
                </w:rPr>
                <w:t>Um welche Art von Registrierung handelt es sich? Welche Dienste/Leistungen werden dort angeboten? Bitte benennen.</w:t>
              </w:r>
              <w:r>
                <w:rPr>
                  <w:rFonts w:asciiTheme="majorHAnsi" w:hAnsiTheme="majorHAnsi"/>
                </w:rPr>
                <w:t xml:space="preserve"> Zum Webshop s. u.</w:t>
              </w:r>
            </w:ins>
          </w:p>
          <w:customXmlInsRangeStart w:id="420" w:author="Michael Schneider" w:date="2019-11-07T18:52:00Z"/>
          <w:sdt>
            <w:sdtPr>
              <w:rPr>
                <w:rFonts w:asciiTheme="majorHAnsi" w:hAnsiTheme="majorHAnsi"/>
              </w:rPr>
              <w:id w:val="1280603203"/>
              <w:placeholder>
                <w:docPart w:val="0FA0E3121F57489B9358CA3CF17E8F06"/>
              </w:placeholder>
              <w:showingPlcHdr/>
            </w:sdtPr>
            <w:sdtContent>
              <w:customXmlInsRangeEnd w:id="420"/>
              <w:p w14:paraId="4F30AA38" w14:textId="77777777" w:rsidR="00577470" w:rsidRPr="002563DB" w:rsidRDefault="00577470" w:rsidP="00577470">
                <w:pPr>
                  <w:rPr>
                    <w:ins w:id="421" w:author="Michael Schneider" w:date="2019-11-07T18:52:00Z"/>
                    <w:rFonts w:asciiTheme="majorHAnsi" w:hAnsiTheme="majorHAnsi"/>
                  </w:rPr>
                </w:pPr>
                <w:ins w:id="422" w:author="Michael Schneider" w:date="2019-11-07T18:52:00Z">
                  <w:r w:rsidRPr="002563DB">
                    <w:rPr>
                      <w:rStyle w:val="Platzhaltertext"/>
                      <w:rFonts w:asciiTheme="majorHAnsi" w:hAnsiTheme="majorHAnsi"/>
                    </w:rPr>
                    <w:t>Klicken Sie hier, um Text einzugeben.</w:t>
                  </w:r>
                </w:ins>
              </w:p>
              <w:customXmlInsRangeStart w:id="423" w:author="Michael Schneider" w:date="2019-11-07T18:52:00Z"/>
            </w:sdtContent>
          </w:sdt>
          <w:customXmlInsRangeEnd w:id="423"/>
          <w:p w14:paraId="7454C1BD" w14:textId="77777777" w:rsidR="00577470" w:rsidRPr="002563DB" w:rsidRDefault="00577470" w:rsidP="00CB692F">
            <w:pPr>
              <w:rPr>
                <w:rFonts w:asciiTheme="majorHAnsi" w:hAnsiTheme="majorHAnsi"/>
                <w:i/>
                <w:color w:val="C00000"/>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lastRenderedPageBreak/>
              <w:t>Welche sonstigen Daten werden gespeichert?</w:t>
            </w:r>
          </w:p>
          <w:p w14:paraId="2BA8ABBA" w14:textId="3E756AA6"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8E0D703"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901134682"/>
                <w:showingPlcHdr/>
              </w:sdt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F645B5" w:rsidP="00CB692F">
            <w:pPr>
              <w:tabs>
                <w:tab w:val="center" w:pos="4536"/>
                <w:tab w:val="right" w:pos="9072"/>
              </w:tabs>
              <w:rPr>
                <w:rFonts w:asciiTheme="majorHAnsi" w:hAnsiTheme="majorHAnsi"/>
              </w:rPr>
            </w:pPr>
            <w:sdt>
              <w:sdtPr>
                <w:rPr>
                  <w:rFonts w:asciiTheme="majorHAnsi" w:hAnsiTheme="majorHAnsi"/>
                </w:rPr>
                <w:id w:val="-1887408069"/>
                <w:showingPlcHdr/>
              </w:sdt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F645B5"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F645B5" w:rsidP="00CB692F">
            <w:pPr>
              <w:rPr>
                <w:rFonts w:asciiTheme="majorHAnsi" w:hAnsiTheme="majorHAnsi"/>
              </w:rPr>
            </w:pPr>
            <w:sdt>
              <w:sdtPr>
                <w:rPr>
                  <w:rFonts w:asciiTheme="majorHAnsi" w:hAnsiTheme="majorHAnsi"/>
                </w:rPr>
                <w:id w:val="745081486"/>
                <w:showingPlcHdr/>
              </w:sdt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lastRenderedPageBreak/>
              <w:t>Wie werden die Gewinne versendet? Bitte benennen.</w:t>
            </w:r>
          </w:p>
          <w:p w14:paraId="3018E78C" w14:textId="270E265C"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522670849"/>
                <w:showingPlcHdr/>
              </w:sdt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614AD15E"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653641776"/>
                <w:showingPlcHdr/>
              </w:sdt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658907291"/>
                <w:showingPlcHdr/>
              </w:sdt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t>Welche sonstigen Daten werden gespeichert?</w:t>
            </w:r>
          </w:p>
          <w:p w14:paraId="7295E1C7" w14:textId="77777777"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lastRenderedPageBreak/>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7"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lastRenderedPageBreak/>
              <w:t>Werden die erhobenen Daten an Dritte weitergeleitet? Wenn ja, an wen? Wo steht der Server?</w:t>
            </w:r>
          </w:p>
          <w:sdt>
            <w:sdtPr>
              <w:rPr>
                <w:rFonts w:asciiTheme="majorHAnsi" w:hAnsiTheme="majorHAnsi"/>
              </w:rPr>
              <w:id w:val="-1870217382"/>
              <w:showingPlcHdr/>
            </w:sdt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w:t>
            </w:r>
            <w:proofErr w:type="spellStart"/>
            <w:r w:rsidRPr="00B1157A">
              <w:rPr>
                <w:rFonts w:asciiTheme="majorHAnsi" w:hAnsiTheme="majorHAnsi"/>
                <w:i/>
                <w:color w:val="C00000"/>
              </w:rPr>
              <w:t>Opt</w:t>
            </w:r>
            <w:proofErr w:type="spellEnd"/>
            <w:r w:rsidRPr="00B1157A">
              <w:rPr>
                <w:rFonts w:asciiTheme="majorHAnsi" w:hAnsiTheme="majorHAnsi"/>
                <w:i/>
                <w:color w:val="C00000"/>
              </w:rPr>
              <w:t>-In zulässig</w:t>
            </w:r>
            <w:r>
              <w:rPr>
                <w:rFonts w:asciiTheme="majorHAnsi" w:hAnsiTheme="majorHAnsi"/>
                <w:i/>
                <w:color w:val="C00000"/>
              </w:rPr>
              <w:t>.</w:t>
            </w:r>
          </w:p>
          <w:p w14:paraId="553A42B9"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F645B5"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w:t>
            </w:r>
            <w:proofErr w:type="spellStart"/>
            <w:r>
              <w:rPr>
                <w:rFonts w:asciiTheme="majorHAnsi" w:hAnsiTheme="majorHAnsi"/>
              </w:rPr>
              <w:t>Opt</w:t>
            </w:r>
            <w:proofErr w:type="spellEnd"/>
            <w:r>
              <w:rPr>
                <w:rFonts w:asciiTheme="majorHAnsi" w:hAnsiTheme="majorHAnsi"/>
              </w:rPr>
              <w:t>-In wird eingesetzt:</w:t>
            </w:r>
          </w:p>
          <w:p w14:paraId="152677C0" w14:textId="77777777"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F645B5"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2042812848"/>
                <w:showingPlcHdr/>
              </w:sdt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F645B5" w:rsidP="00CB692F">
            <w:pPr>
              <w:tabs>
                <w:tab w:val="center" w:pos="4536"/>
                <w:tab w:val="right" w:pos="9072"/>
              </w:tabs>
              <w:rPr>
                <w:rFonts w:asciiTheme="majorHAnsi" w:hAnsiTheme="majorHAnsi"/>
              </w:rPr>
            </w:pPr>
            <w:sdt>
              <w:sdtPr>
                <w:rPr>
                  <w:rFonts w:asciiTheme="majorHAnsi" w:hAnsiTheme="majorHAnsi"/>
                </w:rPr>
                <w:id w:val="-1060403813"/>
                <w:showingPlcHdr/>
              </w:sdt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F645B5"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lastRenderedPageBreak/>
              <w:t>Wird das Absenden des Kommentars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53170C5" w14:textId="77777777"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22179835"/>
                <w:showingPlcHdr/>
              </w:sdt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F645B5"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F645B5"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proofErr w:type="gramStart"/>
            <w:r w:rsidRPr="0021540D">
              <w:rPr>
                <w:rFonts w:asciiTheme="majorHAnsi" w:hAnsiTheme="majorHAnsi"/>
                <w:i/>
                <w:color w:val="1F497D" w:themeColor="text2"/>
              </w:rPr>
              <w:t xml:space="preserve">Sämtliche  </w:t>
            </w:r>
            <w:r w:rsidRPr="0021540D">
              <w:rPr>
                <w:rStyle w:val="ts-muster-info"/>
                <w:i/>
                <w:iCs/>
                <w:color w:val="1F497D" w:themeColor="text2"/>
              </w:rPr>
              <w:t>Informationen</w:t>
            </w:r>
            <w:proofErr w:type="gramEnd"/>
            <w:r w:rsidRPr="0021540D">
              <w:rPr>
                <w:rStyle w:val="ts-muster-info"/>
                <w:i/>
                <w:iCs/>
                <w:color w:val="1F497D" w:themeColor="text2"/>
              </w:rPr>
              <w:t xml:space="preserve">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t xml:space="preserve">Werden sensible Daten </w:t>
            </w:r>
            <w:proofErr w:type="spellStart"/>
            <w:r w:rsidRPr="002563DB">
              <w:rPr>
                <w:rFonts w:asciiTheme="majorHAnsi" w:hAnsiTheme="majorHAnsi"/>
              </w:rPr>
              <w:t>i.S.d</w:t>
            </w:r>
            <w:proofErr w:type="spellEnd"/>
            <w:r w:rsidRPr="002563DB">
              <w:rPr>
                <w:rFonts w:asciiTheme="majorHAnsi" w:hAnsiTheme="majorHAnsi"/>
              </w:rPr>
              <w:t>.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lastRenderedPageBreak/>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lastRenderedPageBreak/>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w:t>
            </w:r>
            <w:proofErr w:type="spellStart"/>
            <w:r w:rsidR="00743345" w:rsidRPr="002563DB">
              <w:rPr>
                <w:rFonts w:asciiTheme="majorHAnsi" w:hAnsiTheme="majorHAnsi"/>
              </w:rPr>
              <w:t>Opt</w:t>
            </w:r>
            <w:proofErr w:type="spellEnd"/>
            <w:r w:rsidR="00743345" w:rsidRPr="002563DB">
              <w:rPr>
                <w:rFonts w:asciiTheme="majorHAnsi" w:hAnsiTheme="majorHAnsi"/>
              </w:rPr>
              <w: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t>
            </w:r>
            <w:proofErr w:type="spellStart"/>
            <w:r w:rsidR="0021540D">
              <w:rPr>
                <w:rFonts w:asciiTheme="majorHAnsi" w:hAnsiTheme="majorHAnsi"/>
              </w:rPr>
              <w:t>Workable</w:t>
            </w:r>
            <w:proofErr w:type="spellEnd"/>
            <w:r w:rsidR="0021540D">
              <w:rPr>
                <w:rFonts w:asciiTheme="majorHAnsi" w:hAnsiTheme="majorHAnsi"/>
              </w:rPr>
              <w:t>)</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950674457"/>
                <w:showingPlcHdr/>
              </w:sdt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F645B5"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F645B5"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lastRenderedPageBreak/>
              <w:t>Kann der Bewerber in einen Talentpool aufgenommen werden?</w:t>
            </w:r>
          </w:p>
          <w:p w14:paraId="55573F98" w14:textId="77777777" w:rsidR="00A71AA7" w:rsidRPr="002563DB" w:rsidRDefault="00F645B5"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F645B5"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w:t>
            </w:r>
            <w:proofErr w:type="spellStart"/>
            <w:r>
              <w:rPr>
                <w:rFonts w:asciiTheme="majorHAnsi" w:hAnsiTheme="majorHAnsi"/>
                <w:i/>
                <w:color w:val="C00000"/>
              </w:rPr>
              <w:t>Opt</w:t>
            </w:r>
            <w:proofErr w:type="spellEnd"/>
            <w:r>
              <w:rPr>
                <w:rFonts w:asciiTheme="majorHAnsi" w:hAnsiTheme="majorHAnsi"/>
                <w:i/>
                <w:color w:val="C00000"/>
              </w:rPr>
              <w: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254126898"/>
                <w:showingPlcHdr/>
              </w:sdt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F645B5" w:rsidP="006C1AB9">
            <w:pPr>
              <w:tabs>
                <w:tab w:val="center" w:pos="4536"/>
                <w:tab w:val="right" w:pos="9072"/>
              </w:tabs>
              <w:rPr>
                <w:rFonts w:asciiTheme="majorHAnsi" w:hAnsiTheme="majorHAnsi"/>
              </w:rPr>
            </w:pPr>
            <w:sdt>
              <w:sdtPr>
                <w:rPr>
                  <w:rFonts w:asciiTheme="majorHAnsi" w:hAnsiTheme="majorHAnsi"/>
                </w:rPr>
                <w:id w:val="706616902"/>
                <w:showingPlcHdr/>
              </w:sdt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F645B5"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F645B5"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lastRenderedPageBreak/>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w:t>
            </w:r>
            <w:proofErr w:type="spellStart"/>
            <w:r w:rsidRPr="002563DB">
              <w:rPr>
                <w:rFonts w:asciiTheme="majorHAnsi" w:hAnsiTheme="majorHAnsi"/>
              </w:rPr>
              <w:t>Opt</w:t>
            </w:r>
            <w:proofErr w:type="spellEnd"/>
            <w:r w:rsidRPr="002563DB">
              <w:rPr>
                <w:rFonts w:asciiTheme="majorHAnsi" w:hAnsiTheme="majorHAnsi"/>
              </w:rPr>
              <w: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297372436"/>
                <w:showingPlcHdr/>
              </w:sdt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1798794858"/>
                <w:showingPlcHdr/>
              </w:sdt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898326605"/>
                <w:showingPlcHdr/>
              </w:sdt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F645B5"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F645B5"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w:t>
            </w:r>
            <w:proofErr w:type="spellStart"/>
            <w:r w:rsidRPr="002563DB">
              <w:rPr>
                <w:rFonts w:asciiTheme="majorHAnsi" w:hAnsiTheme="majorHAnsi"/>
              </w:rPr>
              <w:t>Gastaccount</w:t>
            </w:r>
            <w:proofErr w:type="spellEnd"/>
            <w:r w:rsidRPr="002563DB">
              <w:rPr>
                <w:rFonts w:asciiTheme="majorHAnsi" w:hAnsiTheme="majorHAnsi"/>
              </w:rPr>
              <w:t xml:space="preserve"> angelegt werden? </w:t>
            </w:r>
          </w:p>
          <w:p w14:paraId="1F221184"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t xml:space="preserve">Welche Daten werden bei der Anlegung eines </w:t>
            </w:r>
            <w:proofErr w:type="spellStart"/>
            <w:r w:rsidRPr="002563DB">
              <w:rPr>
                <w:rFonts w:asciiTheme="majorHAnsi" w:hAnsiTheme="majorHAnsi"/>
              </w:rPr>
              <w:t>Kundenaccounts</w:t>
            </w:r>
            <w:proofErr w:type="spellEnd"/>
            <w:r w:rsidRPr="002563DB">
              <w:rPr>
                <w:rFonts w:asciiTheme="majorHAnsi" w:hAnsiTheme="majorHAnsi"/>
              </w:rPr>
              <w:t xml:space="preserve">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F645B5"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F645B5"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F645B5"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F645B5"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F645B5"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F645B5"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F645B5"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F645B5"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F645B5"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F645B5"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Wo stehen die Server?</w:t>
            </w:r>
          </w:p>
          <w:p w14:paraId="4F8D7710"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1261951138"/>
                <w:showingPlcHdr/>
              </w:sdt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F645B5" w:rsidP="006C1AB9">
            <w:pPr>
              <w:tabs>
                <w:tab w:val="center" w:pos="4536"/>
                <w:tab w:val="right" w:pos="9072"/>
              </w:tabs>
              <w:rPr>
                <w:rFonts w:asciiTheme="majorHAnsi" w:hAnsiTheme="majorHAnsi"/>
              </w:rPr>
            </w:pPr>
            <w:sdt>
              <w:sdtPr>
                <w:rPr>
                  <w:rFonts w:asciiTheme="majorHAnsi" w:hAnsiTheme="majorHAnsi"/>
                </w:rPr>
                <w:id w:val="843983910"/>
                <w:showingPlcHdr/>
              </w:sdt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Content>
                <w:r w:rsidR="00A71AA7" w:rsidRPr="00647FF1">
                  <w:rPr>
                    <w:rStyle w:val="Platzhaltertext"/>
                  </w:rPr>
                  <w:t>Klicken Sie hier, um Text einzugeben.</w:t>
                </w:r>
              </w:sdtContent>
            </w:sdt>
          </w:p>
          <w:p w14:paraId="503BCCD1" w14:textId="77777777" w:rsidR="00A71AA7" w:rsidRDefault="00F645B5"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F645B5"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F645B5" w:rsidP="00CA4D94">
            <w:pPr>
              <w:tabs>
                <w:tab w:val="center" w:pos="4536"/>
                <w:tab w:val="right" w:pos="9072"/>
              </w:tabs>
              <w:rPr>
                <w:rFonts w:asciiTheme="majorHAnsi" w:hAnsiTheme="majorHAnsi"/>
              </w:rPr>
            </w:pPr>
            <w:sdt>
              <w:sdtPr>
                <w:rPr>
                  <w:rFonts w:asciiTheme="majorHAnsi" w:hAnsiTheme="majorHAnsi"/>
                </w:rPr>
                <w:id w:val="2009326092"/>
                <w:showingPlcHdr/>
              </w:sdt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F645B5"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F645B5"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Paypal</w:t>
            </w:r>
            <w:proofErr w:type="spellEnd"/>
          </w:p>
          <w:p w14:paraId="467217C7" w14:textId="25AD3B69" w:rsidR="0021540D" w:rsidRPr="002563DB" w:rsidRDefault="00F645B5"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Flattr</w:t>
            </w:r>
            <w:proofErr w:type="spellEnd"/>
          </w:p>
          <w:p w14:paraId="220711EC" w14:textId="77777777" w:rsidR="0021540D" w:rsidRPr="002563DB" w:rsidRDefault="00F645B5"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F645B5" w:rsidP="00CA4D94">
            <w:pPr>
              <w:tabs>
                <w:tab w:val="center" w:pos="4536"/>
                <w:tab w:val="right" w:pos="9072"/>
              </w:tabs>
              <w:rPr>
                <w:rFonts w:asciiTheme="majorHAnsi" w:hAnsiTheme="majorHAnsi"/>
              </w:rPr>
            </w:pPr>
            <w:sdt>
              <w:sdtPr>
                <w:rPr>
                  <w:rFonts w:asciiTheme="majorHAnsi" w:hAnsiTheme="majorHAnsi"/>
                </w:rPr>
                <w:id w:val="1888137689"/>
                <w:showingPlcHdr/>
              </w:sdt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proofErr w:type="spellStart"/>
      <w:r>
        <w:rPr>
          <w:rFonts w:asciiTheme="majorHAnsi" w:hAnsiTheme="majorHAnsi"/>
          <w:b/>
          <w:sz w:val="28"/>
          <w:szCs w:val="28"/>
        </w:rPr>
        <w:t>Affiliateprogramme</w:t>
      </w:r>
      <w:proofErr w:type="spellEnd"/>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proofErr w:type="gramStart"/>
            <w:r>
              <w:rPr>
                <w:rFonts w:asciiTheme="majorHAnsi" w:hAnsiTheme="majorHAnsi"/>
                <w:b/>
              </w:rPr>
              <w:t>Partnerlinks Amazon</w:t>
            </w:r>
            <w:proofErr w:type="gramEnd"/>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F645B5"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F645B5"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F645B5" w:rsidP="00CA4D94">
            <w:pPr>
              <w:tabs>
                <w:tab w:val="center" w:pos="4536"/>
                <w:tab w:val="right" w:pos="9072"/>
              </w:tabs>
              <w:rPr>
                <w:rFonts w:asciiTheme="majorHAnsi" w:hAnsiTheme="majorHAnsi"/>
              </w:rPr>
            </w:pPr>
            <w:sdt>
              <w:sdtPr>
                <w:rPr>
                  <w:rFonts w:asciiTheme="majorHAnsi" w:hAnsiTheme="majorHAnsi"/>
                </w:rPr>
                <w:id w:val="835880746"/>
                <w:showingPlcHdr/>
              </w:sdt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Webfonts</w:t>
            </w:r>
            <w:proofErr w:type="spellEnd"/>
          </w:p>
          <w:p w14:paraId="7448F731" w14:textId="01D08839"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w:t>
            </w:r>
            <w:proofErr w:type="spellStart"/>
            <w:r w:rsidR="002563DB" w:rsidRPr="002563DB">
              <w:rPr>
                <w:rFonts w:asciiTheme="majorHAnsi" w:hAnsiTheme="majorHAnsi"/>
              </w:rPr>
              <w:t>Typekit</w:t>
            </w:r>
            <w:proofErr w:type="spellEnd"/>
          </w:p>
          <w:p w14:paraId="2E401434" w14:textId="345CEA38"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w:t>
            </w:r>
            <w:proofErr w:type="spellStart"/>
            <w:r w:rsidR="002563DB" w:rsidRPr="002563DB">
              <w:rPr>
                <w:rFonts w:asciiTheme="majorHAnsi" w:hAnsiTheme="majorHAnsi"/>
              </w:rPr>
              <w:t>Gravatar</w:t>
            </w:r>
            <w:proofErr w:type="spellEnd"/>
          </w:p>
          <w:p w14:paraId="6B53DD0A" w14:textId="505E6978"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ReCaptcha</w:t>
            </w:r>
            <w:proofErr w:type="spellEnd"/>
          </w:p>
          <w:p w14:paraId="0B53B3C9" w14:textId="06B4E74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F645B5"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F645B5"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Anti-Spam-Dienst </w:t>
            </w:r>
            <w:proofErr w:type="spellStart"/>
            <w:r w:rsidR="00B1157A">
              <w:rPr>
                <w:rFonts w:asciiTheme="majorHAnsi" w:hAnsiTheme="majorHAnsi"/>
              </w:rPr>
              <w:t>Askimet</w:t>
            </w:r>
            <w:proofErr w:type="spellEnd"/>
            <w:r w:rsidR="00B1157A">
              <w:rPr>
                <w:rFonts w:asciiTheme="majorHAnsi" w:hAnsiTheme="majorHAnsi"/>
              </w:rPr>
              <w:t xml:space="preserve"> von </w:t>
            </w:r>
            <w:proofErr w:type="spellStart"/>
            <w:r w:rsidR="00B1157A">
              <w:rPr>
                <w:rFonts w:asciiTheme="majorHAnsi" w:hAnsiTheme="majorHAnsi"/>
              </w:rPr>
              <w:t>Wordpress</w:t>
            </w:r>
            <w:proofErr w:type="spellEnd"/>
          </w:p>
          <w:p w14:paraId="75554ECD" w14:textId="77777777" w:rsidR="002563DB" w:rsidRPr="002563DB" w:rsidRDefault="00F645B5"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28"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2068840472"/>
                <w:showingPlcHdr/>
              </w:sdt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w:t>
            </w:r>
            <w:proofErr w:type="spellStart"/>
            <w:r w:rsidR="002563DB" w:rsidRPr="002563DB">
              <w:rPr>
                <w:rFonts w:asciiTheme="majorHAnsi" w:hAnsiTheme="majorHAnsi"/>
              </w:rPr>
              <w:t>Social</w:t>
            </w:r>
            <w:proofErr w:type="spellEnd"/>
            <w:r w:rsidR="002563DB" w:rsidRPr="002563DB">
              <w:rPr>
                <w:rFonts w:asciiTheme="majorHAnsi" w:hAnsiTheme="majorHAnsi"/>
              </w:rPr>
              <w:t xml:space="preserve"> Media Anbietern wie Twitter, Instagram, Pinterest etc.</w:t>
            </w:r>
          </w:p>
          <w:p w14:paraId="6E540F19" w14:textId="77777777" w:rsidR="002563DB" w:rsidRPr="002563DB" w:rsidRDefault="00F645B5"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29"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361700578"/>
                <w:showingPlcHdr/>
              </w:sdt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proofErr w:type="spellStart"/>
      <w:r w:rsidRPr="0021540D">
        <w:rPr>
          <w:rFonts w:asciiTheme="majorHAnsi" w:hAnsiTheme="majorHAnsi"/>
          <w:b/>
          <w:sz w:val="28"/>
          <w:szCs w:val="28"/>
        </w:rPr>
        <w:t>Social</w:t>
      </w:r>
      <w:proofErr w:type="spellEnd"/>
      <w:r w:rsidRPr="0021540D">
        <w:rPr>
          <w:rFonts w:asciiTheme="majorHAnsi" w:hAnsiTheme="majorHAnsi"/>
          <w:b/>
          <w:sz w:val="28"/>
          <w:szCs w:val="28"/>
        </w:rPr>
        <w:t xml:space="preserve">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proofErr w:type="spellStart"/>
            <w:r w:rsidRPr="002563DB">
              <w:rPr>
                <w:rFonts w:asciiTheme="majorHAnsi" w:hAnsiTheme="majorHAnsi"/>
                <w:b/>
              </w:rPr>
              <w:t>Social</w:t>
            </w:r>
            <w:proofErr w:type="spellEnd"/>
            <w:r w:rsidRPr="002563DB">
              <w:rPr>
                <w:rFonts w:asciiTheme="majorHAnsi" w:hAnsiTheme="majorHAnsi"/>
                <w:b/>
              </w:rPr>
              <w:t xml:space="preserve">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F645B5"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F645B5"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0"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F645B5" w:rsidP="00CA4D94">
            <w:pPr>
              <w:tabs>
                <w:tab w:val="center" w:pos="4536"/>
                <w:tab w:val="right" w:pos="9072"/>
              </w:tabs>
              <w:rPr>
                <w:rFonts w:asciiTheme="majorHAnsi" w:hAnsiTheme="majorHAnsi"/>
              </w:rPr>
            </w:pPr>
            <w:sdt>
              <w:sdtPr>
                <w:rPr>
                  <w:rFonts w:asciiTheme="majorHAnsi" w:hAnsiTheme="majorHAnsi"/>
                </w:rPr>
                <w:id w:val="-101644110"/>
                <w:showingPlcHdr/>
              </w:sdt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1"/>
      <w:headerReference w:type="default" r:id="rId32"/>
      <w:footerReference w:type="default" r:id="rId33"/>
      <w:headerReference w:type="first" r:id="rId34"/>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A83AA" w14:textId="77777777" w:rsidR="00F9441A" w:rsidRDefault="00F9441A">
      <w:r>
        <w:separator/>
      </w:r>
    </w:p>
  </w:endnote>
  <w:endnote w:type="continuationSeparator" w:id="0">
    <w:p w14:paraId="111498DA" w14:textId="77777777" w:rsidR="00F9441A" w:rsidRDefault="00F9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Content>
      <w:sdt>
        <w:sdtPr>
          <w:rPr>
            <w:rFonts w:ascii="Arial" w:hAnsi="Arial" w:cs="Arial"/>
            <w:sz w:val="16"/>
            <w:szCs w:val="16"/>
          </w:rPr>
          <w:id w:val="-1229151284"/>
          <w:docPartObj>
            <w:docPartGallery w:val="Page Numbers (Top of Page)"/>
            <w:docPartUnique/>
          </w:docPartObj>
        </w:sdtPr>
        <w:sdtContent>
          <w:p w14:paraId="393D97C0" w14:textId="77777777" w:rsidR="00F645B5" w:rsidRDefault="00F645B5" w:rsidP="00AB4345">
            <w:pPr>
              <w:pStyle w:val="Fuzeile"/>
              <w:jc w:val="center"/>
              <w:rPr>
                <w:rFonts w:ascii="Arial" w:hAnsi="Arial" w:cs="Arial"/>
                <w:sz w:val="16"/>
                <w:szCs w:val="16"/>
              </w:rPr>
            </w:pPr>
          </w:p>
          <w:p w14:paraId="0C6F1545" w14:textId="6D9FB584" w:rsidR="00F645B5" w:rsidRPr="0021296D" w:rsidRDefault="00F645B5" w:rsidP="00AB4345">
            <w:pPr>
              <w:pStyle w:val="Fuzeile"/>
              <w:jc w:val="center"/>
              <w:rPr>
                <w:rFonts w:ascii="Arial" w:hAnsi="Arial" w:cs="Arial"/>
                <w:sz w:val="16"/>
                <w:szCs w:val="16"/>
              </w:rPr>
            </w:pPr>
            <w:proofErr w:type="spellStart"/>
            <w:r w:rsidRPr="0021296D">
              <w:rPr>
                <w:rFonts w:ascii="Arial" w:hAnsi="Arial" w:cs="Arial"/>
                <w:sz w:val="16"/>
                <w:szCs w:val="16"/>
              </w:rPr>
              <w:t>netvocat</w:t>
            </w:r>
            <w:proofErr w:type="spellEnd"/>
            <w:r w:rsidRPr="0021296D">
              <w:rPr>
                <w:rFonts w:ascii="Arial" w:hAnsi="Arial" w:cs="Arial"/>
                <w:sz w:val="16"/>
                <w:szCs w:val="16"/>
              </w:rPr>
              <w:t xml:space="preserve">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F645B5" w:rsidRDefault="00F645B5">
    <w:pPr>
      <w:pStyle w:val="Fuzeile"/>
    </w:pPr>
  </w:p>
  <w:p w14:paraId="4D7B7344" w14:textId="77777777" w:rsidR="00F645B5" w:rsidRDefault="00F645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7C809" w14:textId="77777777" w:rsidR="00F9441A" w:rsidRDefault="00F9441A">
      <w:r>
        <w:separator/>
      </w:r>
    </w:p>
  </w:footnote>
  <w:footnote w:type="continuationSeparator" w:id="0">
    <w:p w14:paraId="7BEB7E26" w14:textId="77777777" w:rsidR="00F9441A" w:rsidRDefault="00F94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F645B5" w:rsidRDefault="00F645B5">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F645B5" w:rsidRDefault="00F645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F645B5" w:rsidRDefault="00F645B5">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F645B5" w:rsidRDefault="00F645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F645B5" w:rsidRDefault="00F645B5">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1720D"/>
    <w:rsid w:val="00021000"/>
    <w:rsid w:val="00045ADA"/>
    <w:rsid w:val="00047F30"/>
    <w:rsid w:val="000802AB"/>
    <w:rsid w:val="000C3E7F"/>
    <w:rsid w:val="001571C8"/>
    <w:rsid w:val="00175A54"/>
    <w:rsid w:val="001B7140"/>
    <w:rsid w:val="00206524"/>
    <w:rsid w:val="0021540D"/>
    <w:rsid w:val="0024565E"/>
    <w:rsid w:val="002563DB"/>
    <w:rsid w:val="00276A11"/>
    <w:rsid w:val="00296478"/>
    <w:rsid w:val="002A0E31"/>
    <w:rsid w:val="002E3EBC"/>
    <w:rsid w:val="003873F7"/>
    <w:rsid w:val="00391CAE"/>
    <w:rsid w:val="003A2AFC"/>
    <w:rsid w:val="00403AA6"/>
    <w:rsid w:val="004A687C"/>
    <w:rsid w:val="004C313B"/>
    <w:rsid w:val="004E487A"/>
    <w:rsid w:val="004F3602"/>
    <w:rsid w:val="00577470"/>
    <w:rsid w:val="005B5826"/>
    <w:rsid w:val="00621021"/>
    <w:rsid w:val="00637541"/>
    <w:rsid w:val="00650B84"/>
    <w:rsid w:val="00670236"/>
    <w:rsid w:val="00696643"/>
    <w:rsid w:val="00696FC6"/>
    <w:rsid w:val="006C1AB9"/>
    <w:rsid w:val="006F4B14"/>
    <w:rsid w:val="00743345"/>
    <w:rsid w:val="0077452F"/>
    <w:rsid w:val="007820BC"/>
    <w:rsid w:val="00791305"/>
    <w:rsid w:val="007C2241"/>
    <w:rsid w:val="00854AB3"/>
    <w:rsid w:val="00894DD8"/>
    <w:rsid w:val="008D5CE9"/>
    <w:rsid w:val="008E37BA"/>
    <w:rsid w:val="009063BA"/>
    <w:rsid w:val="0099366C"/>
    <w:rsid w:val="009B2C0D"/>
    <w:rsid w:val="009E1EDE"/>
    <w:rsid w:val="009F2B39"/>
    <w:rsid w:val="00A12B41"/>
    <w:rsid w:val="00A71AA7"/>
    <w:rsid w:val="00A80174"/>
    <w:rsid w:val="00A850FB"/>
    <w:rsid w:val="00AA4471"/>
    <w:rsid w:val="00AB4345"/>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C5B0F"/>
    <w:rsid w:val="00DD5952"/>
    <w:rsid w:val="00DE3FDB"/>
    <w:rsid w:val="00E42385"/>
    <w:rsid w:val="00E66AFC"/>
    <w:rsid w:val="00F645B5"/>
    <w:rsid w:val="00F64D38"/>
    <w:rsid w:val="00F944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header" Target="header3.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www.heise.de/ct/artikel/Shariff-Social-Media-Buttons-mit-Datenschutz-2467514.html" TargetMode="External"/><Relationship Id="rId36" Type="http://schemas.microsoft.com/office/2011/relationships/people" Target="peop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www.internetkurse-koeln.de/wordpress-kommentar-ip-adressen-nicht-speichern-warum-und-wie/"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
      <w:docPartPr>
        <w:name w:val="59D609890C3A4F3FB9EEDD254C340CD6"/>
        <w:category>
          <w:name w:val="Allgemein"/>
          <w:gallery w:val="placeholder"/>
        </w:category>
        <w:types>
          <w:type w:val="bbPlcHdr"/>
        </w:types>
        <w:behaviors>
          <w:behavior w:val="content"/>
        </w:behaviors>
        <w:guid w:val="{6F9286DE-2AC5-4972-867E-B4DB55677830}"/>
      </w:docPartPr>
      <w:docPartBody>
        <w:p w:rsidR="00000000" w:rsidRDefault="001E2C3E" w:rsidP="001E2C3E">
          <w:pPr>
            <w:pStyle w:val="59D609890C3A4F3FB9EEDD254C340CD6"/>
          </w:pPr>
          <w:r w:rsidRPr="00647FF1">
            <w:rPr>
              <w:rStyle w:val="Platzhaltertext"/>
            </w:rPr>
            <w:t>Klicken Sie hier, um Text einzugeben.</w:t>
          </w:r>
        </w:p>
      </w:docPartBody>
    </w:docPart>
    <w:docPart>
      <w:docPartPr>
        <w:name w:val="0FA0E3121F57489B9358CA3CF17E8F06"/>
        <w:category>
          <w:name w:val="Allgemein"/>
          <w:gallery w:val="placeholder"/>
        </w:category>
        <w:types>
          <w:type w:val="bbPlcHdr"/>
        </w:types>
        <w:behaviors>
          <w:behavior w:val="content"/>
        </w:behaviors>
        <w:guid w:val="{7BC0BB42-0561-41ED-95DE-07973E7F729E}"/>
      </w:docPartPr>
      <w:docPartBody>
        <w:p w:rsidR="00000000" w:rsidRDefault="001E2C3E" w:rsidP="001E2C3E">
          <w:pPr>
            <w:pStyle w:val="0FA0E3121F57489B9358CA3CF17E8F06"/>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1E2C3E"/>
    <w:rsid w:val="003B783A"/>
    <w:rsid w:val="004052E0"/>
    <w:rsid w:val="00556EDA"/>
    <w:rsid w:val="008B5869"/>
    <w:rsid w:val="008D7CB5"/>
    <w:rsid w:val="00A726AA"/>
    <w:rsid w:val="00DB2CDE"/>
    <w:rsid w:val="00DF1168"/>
    <w:rsid w:val="00E11C02"/>
    <w:rsid w:val="00E36AAD"/>
    <w:rsid w:val="00EF16DE"/>
    <w:rsid w:val="00EF1984"/>
    <w:rsid w:val="00FE62AB"/>
    <w:rsid w:val="00FF14B9"/>
    <w:rsid w:val="00FF5E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2C3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 w:type="paragraph" w:customStyle="1" w:styleId="59D609890C3A4F3FB9EEDD254C340CD6">
    <w:name w:val="59D609890C3A4F3FB9EEDD254C340CD6"/>
    <w:rsid w:val="001E2C3E"/>
    <w:pPr>
      <w:spacing w:after="160" w:line="259" w:lineRule="auto"/>
    </w:pPr>
  </w:style>
  <w:style w:type="paragraph" w:customStyle="1" w:styleId="0FA0E3121F57489B9358CA3CF17E8F06">
    <w:name w:val="0FA0E3121F57489B9358CA3CF17E8F06"/>
    <w:rsid w:val="001E2C3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8054</Words>
  <Characters>50745</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19</cp:revision>
  <cp:lastPrinted>2018-05-13T16:41:00Z</cp:lastPrinted>
  <dcterms:created xsi:type="dcterms:W3CDTF">2018-05-21T20:02:00Z</dcterms:created>
  <dcterms:modified xsi:type="dcterms:W3CDTF">2019-11-07T17:56:00Z</dcterms:modified>
</cp:coreProperties>
</file>